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4003D" w14:textId="44271C08" w:rsidR="00087015" w:rsidRDefault="00E21EA5" w:rsidP="003F339B">
      <w:pPr>
        <w:pStyle w:val="Heading1"/>
        <w:spacing w:line="480" w:lineRule="auto"/>
        <w:jc w:val="both"/>
        <w:rPr>
          <w:rFonts w:ascii="Times New Roman" w:hAnsi="Times New Roman" w:cs="Times New Roman"/>
          <w:color w:val="000000" w:themeColor="text1"/>
        </w:rPr>
      </w:pPr>
      <w:bookmarkStart w:id="0" w:name="all-that-glitters-jewelled-spiders-manip"/>
      <w:bookmarkEnd w:id="0"/>
      <w:del w:id="1" w:author="T White" w:date="2017-02-24T17:52:00Z">
        <w:r w:rsidRPr="003002FA" w:rsidDel="00AB21CE">
          <w:rPr>
            <w:rFonts w:ascii="Times New Roman" w:hAnsi="Times New Roman" w:cs="Times New Roman"/>
            <w:color w:val="000000" w:themeColor="text1"/>
          </w:rPr>
          <w:delText>All that glitters: j</w:delText>
        </w:r>
      </w:del>
      <w:ins w:id="2" w:author="T White" w:date="2017-02-24T17:52:00Z">
        <w:r w:rsidR="00AB21CE">
          <w:rPr>
            <w:rFonts w:ascii="Times New Roman" w:hAnsi="Times New Roman" w:cs="Times New Roman"/>
            <w:color w:val="000000" w:themeColor="text1"/>
          </w:rPr>
          <w:t>J</w:t>
        </w:r>
      </w:ins>
      <w:r w:rsidRPr="003002FA">
        <w:rPr>
          <w:rFonts w:ascii="Times New Roman" w:hAnsi="Times New Roman" w:cs="Times New Roman"/>
          <w:color w:val="000000" w:themeColor="text1"/>
        </w:rPr>
        <w:t>ewelled spiders manipulate colour-lure geometry to deceive prey</w:t>
      </w:r>
    </w:p>
    <w:p w14:paraId="0BD9EBF2" w14:textId="77777777" w:rsidR="003002FA" w:rsidRPr="003002FA" w:rsidRDefault="003002FA" w:rsidP="003F339B">
      <w:pPr>
        <w:pStyle w:val="BodyText"/>
        <w:jc w:val="both"/>
      </w:pPr>
    </w:p>
    <w:p w14:paraId="423D56D7"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Thomas E. White</w:t>
      </w:r>
      <w:r w:rsidRPr="003002FA">
        <w:rPr>
          <w:rFonts w:ascii="Times New Roman" w:hAnsi="Times New Roman" w:cs="Times New Roman"/>
          <w:color w:val="000000" w:themeColor="text1"/>
          <w:sz w:val="22"/>
          <w:szCs w:val="22"/>
          <w:vertAlign w:val="superscript"/>
        </w:rPr>
        <w:t>1</w:t>
      </w:r>
    </w:p>
    <w:p w14:paraId="46394B39"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vertAlign w:val="superscript"/>
        </w:rPr>
        <w:t>1</w:t>
      </w:r>
      <w:r w:rsidRPr="003002FA">
        <w:rPr>
          <w:rFonts w:ascii="Times New Roman" w:hAnsi="Times New Roman" w:cs="Times New Roman"/>
          <w:color w:val="000000" w:themeColor="text1"/>
          <w:sz w:val="22"/>
          <w:szCs w:val="22"/>
        </w:rPr>
        <w:t>Department of Biological Sciences, Macquarie University, Sydney, Australia, 2109</w:t>
      </w:r>
    </w:p>
    <w:p w14:paraId="0401BB46" w14:textId="77777777" w:rsidR="00AB5DD4" w:rsidRDefault="00AB5DD4" w:rsidP="003F339B">
      <w:pPr>
        <w:pStyle w:val="BodyText"/>
        <w:spacing w:line="480" w:lineRule="auto"/>
        <w:jc w:val="both"/>
        <w:rPr>
          <w:rFonts w:ascii="Times New Roman" w:hAnsi="Times New Roman" w:cs="Times New Roman"/>
          <w:b/>
          <w:color w:val="000000" w:themeColor="text1"/>
          <w:sz w:val="22"/>
          <w:szCs w:val="22"/>
        </w:rPr>
      </w:pPr>
    </w:p>
    <w:p w14:paraId="1F07B0BC" w14:textId="370AE382"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Keywords:</w:t>
      </w:r>
      <w:r w:rsidR="00F53BD0">
        <w:rPr>
          <w:rFonts w:ascii="Times New Roman" w:hAnsi="Times New Roman" w:cs="Times New Roman"/>
          <w:color w:val="000000" w:themeColor="text1"/>
          <w:sz w:val="22"/>
          <w:szCs w:val="22"/>
        </w:rPr>
        <w:t xml:space="preserve"> d</w:t>
      </w:r>
      <w:r w:rsidRPr="003002FA">
        <w:rPr>
          <w:rFonts w:ascii="Times New Roman" w:hAnsi="Times New Roman" w:cs="Times New Roman"/>
          <w:color w:val="000000" w:themeColor="text1"/>
          <w:sz w:val="22"/>
          <w:szCs w:val="22"/>
        </w:rPr>
        <w:t>eception, communication, multicomponent signal, orb-web, Gasteracantha</w:t>
      </w:r>
    </w:p>
    <w:p w14:paraId="0513ECC6" w14:textId="706E3859"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Word count:</w:t>
      </w:r>
      <w:r w:rsidR="00781B6E">
        <w:rPr>
          <w:rFonts w:ascii="Times New Roman" w:hAnsi="Times New Roman" w:cs="Times New Roman"/>
          <w:b/>
          <w:color w:val="000000" w:themeColor="text1"/>
          <w:sz w:val="22"/>
          <w:szCs w:val="22"/>
        </w:rPr>
        <w:t xml:space="preserve"> </w:t>
      </w:r>
      <w:del w:id="3" w:author="T White" w:date="2017-02-25T11:43:00Z">
        <w:r w:rsidR="00781B6E" w:rsidRPr="00781B6E" w:rsidDel="00F34AFD">
          <w:rPr>
            <w:rFonts w:ascii="Times New Roman" w:hAnsi="Times New Roman" w:cs="Times New Roman"/>
            <w:color w:val="000000" w:themeColor="text1"/>
            <w:sz w:val="22"/>
            <w:szCs w:val="22"/>
          </w:rPr>
          <w:delText>2405</w:delText>
        </w:r>
      </w:del>
      <w:ins w:id="4" w:author="T White" w:date="2017-02-25T11:43:00Z">
        <w:r w:rsidR="00F34AFD">
          <w:rPr>
            <w:rFonts w:ascii="Times New Roman" w:hAnsi="Times New Roman" w:cs="Times New Roman"/>
            <w:color w:val="000000" w:themeColor="text1"/>
            <w:sz w:val="22"/>
            <w:szCs w:val="22"/>
          </w:rPr>
          <w:t>2430</w:t>
        </w:r>
      </w:ins>
    </w:p>
    <w:p w14:paraId="686F1E8D"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figures:</w:t>
      </w:r>
      <w:r w:rsidRPr="003002FA">
        <w:rPr>
          <w:rFonts w:ascii="Times New Roman" w:hAnsi="Times New Roman" w:cs="Times New Roman"/>
          <w:color w:val="000000" w:themeColor="text1"/>
          <w:sz w:val="22"/>
          <w:szCs w:val="22"/>
        </w:rPr>
        <w:t xml:space="preserve"> 2</w:t>
      </w:r>
      <w:bookmarkStart w:id="5" w:name="_GoBack"/>
      <w:bookmarkEnd w:id="5"/>
    </w:p>
    <w:p w14:paraId="09F3F106" w14:textId="77777777" w:rsidR="00087015"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No. tables:</w:t>
      </w:r>
      <w:r w:rsidRPr="003002FA">
        <w:rPr>
          <w:rFonts w:ascii="Times New Roman" w:hAnsi="Times New Roman" w:cs="Times New Roman"/>
          <w:color w:val="000000" w:themeColor="text1"/>
          <w:sz w:val="22"/>
          <w:szCs w:val="22"/>
        </w:rPr>
        <w:t xml:space="preserve"> 2</w:t>
      </w:r>
    </w:p>
    <w:p w14:paraId="6E7238EF"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2EFF2D26"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E73DC41"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DD56E1A"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4FED8FAB"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67AD841C" w14:textId="77777777" w:rsidR="003002FA" w:rsidRDefault="003002FA" w:rsidP="003F339B">
      <w:pPr>
        <w:pStyle w:val="BodyText"/>
        <w:spacing w:line="480" w:lineRule="auto"/>
        <w:jc w:val="both"/>
        <w:rPr>
          <w:rFonts w:ascii="Times New Roman" w:hAnsi="Times New Roman" w:cs="Times New Roman"/>
          <w:color w:val="000000" w:themeColor="text1"/>
          <w:sz w:val="22"/>
          <w:szCs w:val="22"/>
        </w:rPr>
      </w:pPr>
    </w:p>
    <w:p w14:paraId="06B22315" w14:textId="77777777" w:rsidR="003002FA" w:rsidRPr="003002FA" w:rsidRDefault="003002FA" w:rsidP="003F339B">
      <w:pPr>
        <w:pStyle w:val="BodyText"/>
        <w:spacing w:line="480" w:lineRule="auto"/>
        <w:jc w:val="both"/>
        <w:rPr>
          <w:rFonts w:ascii="Times New Roman" w:hAnsi="Times New Roman" w:cs="Times New Roman"/>
          <w:color w:val="000000" w:themeColor="text1"/>
          <w:sz w:val="22"/>
          <w:szCs w:val="22"/>
        </w:rPr>
      </w:pPr>
    </w:p>
    <w:p w14:paraId="7AF8883C" w14:textId="77777777" w:rsidR="00087015" w:rsidRPr="003002FA" w:rsidRDefault="00E21EA5" w:rsidP="003F339B">
      <w:pPr>
        <w:pStyle w:val="Heading1"/>
        <w:spacing w:line="480" w:lineRule="auto"/>
        <w:jc w:val="both"/>
        <w:rPr>
          <w:rFonts w:ascii="Times New Roman" w:hAnsi="Times New Roman" w:cs="Times New Roman"/>
          <w:color w:val="000000" w:themeColor="text1"/>
          <w:sz w:val="24"/>
          <w:szCs w:val="24"/>
        </w:rPr>
      </w:pPr>
      <w:bookmarkStart w:id="6" w:name="abstract"/>
      <w:bookmarkEnd w:id="6"/>
      <w:r w:rsidRPr="003002FA">
        <w:rPr>
          <w:rFonts w:ascii="Times New Roman" w:hAnsi="Times New Roman" w:cs="Times New Roman"/>
          <w:color w:val="000000" w:themeColor="text1"/>
          <w:sz w:val="24"/>
          <w:szCs w:val="24"/>
        </w:rPr>
        <w:lastRenderedPageBreak/>
        <w:t>Abstract</w:t>
      </w:r>
    </w:p>
    <w:p w14:paraId="2B8F5B10" w14:textId="66D8761C" w:rsidR="00087015"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Selection is expected to favour the evolution of efficacy in visual communication. This extends to deceptive systems, and predicts functional links between the structure of visual signals and their behavioural presentation. Work to date has primarily focused on colour, however, thereby understating the multicomponent nature of visual signals. Here I examined the relationship between signal structure, presentation behaviour, and efficacy in the context of colour-based prey luring. I used the polymorphic orb-web spider </w:t>
      </w:r>
      <w:r w:rsidRPr="003002FA">
        <w:rPr>
          <w:rFonts w:ascii="Times New Roman" w:hAnsi="Times New Roman" w:cs="Times New Roman"/>
          <w:i/>
          <w:color w:val="000000" w:themeColor="text1"/>
          <w:sz w:val="22"/>
          <w:szCs w:val="22"/>
        </w:rPr>
        <w:t>Gasteracantha fornicata</w:t>
      </w:r>
      <w:r w:rsidRPr="003002FA">
        <w:rPr>
          <w:rFonts w:ascii="Times New Roman" w:hAnsi="Times New Roman" w:cs="Times New Roman"/>
          <w:color w:val="000000" w:themeColor="text1"/>
          <w:sz w:val="22"/>
          <w:szCs w:val="22"/>
        </w:rPr>
        <w:t xml:space="preserve">, whose yellow- or white-and-black striped dorsal colors have been broadly implicated in prey attraction. In a manipulative assay, I found that spiders actively control the orientation of their conspicuous banded signals in the web, with a distinct preference for near-diagonal bearings. Further field-based study identified a predictive relationship between pattern orientation and prey interception rates, with a local maximum at the spiders' preferred orientation. There </w:t>
      </w:r>
      <w:r w:rsidR="00A563CD">
        <w:rPr>
          <w:rFonts w:ascii="Times New Roman" w:hAnsi="Times New Roman" w:cs="Times New Roman"/>
          <w:color w:val="000000" w:themeColor="text1"/>
          <w:sz w:val="22"/>
          <w:szCs w:val="22"/>
        </w:rPr>
        <w:t>were</w:t>
      </w:r>
      <w:r w:rsidRPr="003002FA">
        <w:rPr>
          <w:rFonts w:ascii="Times New Roman" w:hAnsi="Times New Roman" w:cs="Times New Roman"/>
          <w:color w:val="000000" w:themeColor="text1"/>
          <w:sz w:val="22"/>
          <w:szCs w:val="22"/>
        </w:rPr>
        <w:t xml:space="preserve"> no morph-specific effects on capture success, either singularly or via an interaction with pattern orientation. These results reveal a dynamic element in a traditionally 'static' signalling context, and imply differential functions for chromatic and geometric signal components across visual contexts. More broadly, they underscore how multicomponent signal designs and display behaviours may coevolve to enhance efficacy in visual deception.</w:t>
      </w:r>
    </w:p>
    <w:p w14:paraId="35A532A1" w14:textId="77777777" w:rsidR="003002FA" w:rsidRDefault="003002FA" w:rsidP="003F339B">
      <w:pPr>
        <w:pStyle w:val="BodyText"/>
        <w:jc w:val="both"/>
      </w:pPr>
    </w:p>
    <w:p w14:paraId="1D941EB6" w14:textId="77777777" w:rsidR="003002FA" w:rsidRDefault="003002FA" w:rsidP="003F339B">
      <w:pPr>
        <w:pStyle w:val="BodyText"/>
        <w:jc w:val="both"/>
      </w:pPr>
    </w:p>
    <w:p w14:paraId="566AE5E3" w14:textId="77777777" w:rsidR="003002FA" w:rsidRDefault="003002FA" w:rsidP="003F339B">
      <w:pPr>
        <w:pStyle w:val="BodyText"/>
        <w:jc w:val="both"/>
      </w:pPr>
    </w:p>
    <w:p w14:paraId="5E021107" w14:textId="77777777" w:rsidR="003002FA" w:rsidRDefault="003002FA" w:rsidP="003F339B">
      <w:pPr>
        <w:pStyle w:val="BodyText"/>
        <w:jc w:val="both"/>
      </w:pPr>
    </w:p>
    <w:p w14:paraId="10541209" w14:textId="77777777" w:rsidR="003002FA" w:rsidRDefault="003002FA" w:rsidP="003F339B">
      <w:pPr>
        <w:pStyle w:val="BodyText"/>
        <w:jc w:val="both"/>
      </w:pPr>
    </w:p>
    <w:p w14:paraId="0444AA9B" w14:textId="77777777" w:rsidR="003002FA" w:rsidRDefault="003002FA" w:rsidP="003F339B">
      <w:pPr>
        <w:pStyle w:val="BodyText"/>
        <w:jc w:val="both"/>
      </w:pPr>
    </w:p>
    <w:p w14:paraId="5951ACC9" w14:textId="77777777" w:rsidR="003002FA" w:rsidRPr="003002FA" w:rsidRDefault="003002FA" w:rsidP="003F339B">
      <w:pPr>
        <w:pStyle w:val="BodyText"/>
        <w:jc w:val="both"/>
      </w:pPr>
    </w:p>
    <w:p w14:paraId="2D5E88DE" w14:textId="77777777" w:rsidR="00087015" w:rsidRPr="003002FA" w:rsidRDefault="00E21EA5" w:rsidP="003F339B">
      <w:pPr>
        <w:pStyle w:val="Heading2"/>
        <w:spacing w:line="480" w:lineRule="auto"/>
        <w:jc w:val="both"/>
        <w:rPr>
          <w:rFonts w:ascii="Times New Roman" w:hAnsi="Times New Roman" w:cs="Times New Roman"/>
          <w:color w:val="000000" w:themeColor="text1"/>
          <w:sz w:val="24"/>
          <w:szCs w:val="24"/>
        </w:rPr>
      </w:pPr>
      <w:bookmarkStart w:id="7" w:name="introduction"/>
      <w:bookmarkEnd w:id="7"/>
      <w:r w:rsidRPr="003002FA">
        <w:rPr>
          <w:rFonts w:ascii="Times New Roman" w:hAnsi="Times New Roman" w:cs="Times New Roman"/>
          <w:color w:val="000000" w:themeColor="text1"/>
          <w:sz w:val="24"/>
          <w:szCs w:val="24"/>
        </w:rPr>
        <w:lastRenderedPageBreak/>
        <w:t>1. Introduction</w:t>
      </w:r>
    </w:p>
    <w:p w14:paraId="15AA973F" w14:textId="49B5ECFC" w:rsidR="003F339B" w:rsidRPr="003F339B"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Selection is expected to drive efficacy in visual communication. A predicted outcome is coevolution between signal components</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including their behavioural presentation</w:t>
      </w:r>
      <w:r w:rsidR="0063039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to elicit a favourable response from receivers [1]. Though well explored in sexual [2,3] and antipredator [4,5] contexts, this prediction extends to deceptive signalling systems. In such cases, the most effective signals are those which exploit one or more perceptual biases to coerce a maladaptive response from potential prey [6]. Work to date, however, has largely focused on colour as a primary instrument of deception [7,8]. This understates the multicomponent nature of visual signals, which </w:t>
      </w:r>
      <w:r w:rsidR="00231537">
        <w:rPr>
          <w:rFonts w:ascii="Times New Roman" w:hAnsi="Times New Roman" w:cs="Times New Roman"/>
          <w:color w:val="000000" w:themeColor="text1"/>
          <w:sz w:val="22"/>
          <w:szCs w:val="22"/>
        </w:rPr>
        <w:t xml:space="preserve">often </w:t>
      </w:r>
      <w:r w:rsidRPr="003002FA">
        <w:rPr>
          <w:rFonts w:ascii="Times New Roman" w:hAnsi="Times New Roman" w:cs="Times New Roman"/>
          <w:color w:val="000000" w:themeColor="text1"/>
          <w:sz w:val="22"/>
          <w:szCs w:val="22"/>
        </w:rPr>
        <w:t>encompasses both colour and geometry (e.g. pattern, shape, and orientation).</w:t>
      </w:r>
    </w:p>
    <w:p w14:paraId="5A799DF4" w14:textId="771D2C99" w:rsidR="003F339B"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Colour-based luring has proven a valuable context for understanding visual deception. Orb-web spiders exemplify this predatory strategy, and many species use diverse body-architectures adorned with conspicuous colours and patterns to attract prey [9]. As sit-and-wait predators, orb-web spiders express a limited behavioural repertoire, though are capable of making active foraging decisions within the confines of their two-dimensional web [10,11]. This offers a particularly tractable, albeit unexplored, context in which to explore the predicted links between deceptive signal structure, presentation, and efficacy.</w:t>
      </w:r>
    </w:p>
    <w:p w14:paraId="163D0A0A" w14:textId="1BFAFD7F"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northern jewelled spider </w:t>
      </w:r>
      <w:r w:rsidRPr="003002FA">
        <w:rPr>
          <w:rFonts w:ascii="Times New Roman" w:hAnsi="Times New Roman" w:cs="Times New Roman"/>
          <w:i/>
          <w:color w:val="000000" w:themeColor="text1"/>
          <w:sz w:val="22"/>
          <w:szCs w:val="22"/>
        </w:rPr>
        <w:t>Gasteracantha fornicata</w:t>
      </w:r>
      <w:r w:rsidRPr="003002FA">
        <w:rPr>
          <w:rFonts w:ascii="Times New Roman" w:hAnsi="Times New Roman" w:cs="Times New Roman"/>
          <w:color w:val="000000" w:themeColor="text1"/>
          <w:sz w:val="22"/>
          <w:szCs w:val="22"/>
        </w:rPr>
        <w:t xml:space="preserve"> </w:t>
      </w:r>
      <w:ins w:id="8" w:author="T White" w:date="2017-02-24T17:54:00Z">
        <w:r w:rsidR="00033AF3">
          <w:rPr>
            <w:rFonts w:ascii="Times New Roman" w:hAnsi="Times New Roman" w:cs="Times New Roman"/>
            <w:color w:val="000000" w:themeColor="text1"/>
            <w:sz w:val="22"/>
            <w:szCs w:val="22"/>
          </w:rPr>
          <w:t>(</w:t>
        </w:r>
      </w:ins>
      <w:ins w:id="9" w:author="T White" w:date="2017-02-24T17:55:00Z">
        <w:r w:rsidR="00033AF3" w:rsidRPr="00033AF3">
          <w:rPr>
            <w:rFonts w:ascii="Times New Roman" w:hAnsi="Times New Roman" w:cs="Times New Roman"/>
            <w:color w:val="000000" w:themeColor="text1"/>
            <w:sz w:val="22"/>
            <w:szCs w:val="22"/>
          </w:rPr>
          <w:t>Araneae</w:t>
        </w:r>
        <w:r w:rsidR="002572C4">
          <w:rPr>
            <w:rFonts w:ascii="Times New Roman" w:hAnsi="Times New Roman" w:cs="Times New Roman"/>
            <w:color w:val="000000" w:themeColor="text1"/>
            <w:sz w:val="22"/>
            <w:szCs w:val="22"/>
          </w:rPr>
          <w:t>;</w:t>
        </w:r>
        <w:r w:rsidR="00033AF3">
          <w:rPr>
            <w:rFonts w:ascii="Times New Roman" w:hAnsi="Times New Roman" w:cs="Times New Roman"/>
            <w:color w:val="000000" w:themeColor="text1"/>
            <w:sz w:val="22"/>
            <w:szCs w:val="22"/>
          </w:rPr>
          <w:t xml:space="preserve"> </w:t>
        </w:r>
        <w:r w:rsidR="00033AF3" w:rsidRPr="00033AF3">
          <w:rPr>
            <w:rFonts w:ascii="Times New Roman" w:hAnsi="Times New Roman" w:cs="Times New Roman"/>
            <w:color w:val="000000" w:themeColor="text1"/>
            <w:sz w:val="22"/>
            <w:szCs w:val="22"/>
          </w:rPr>
          <w:t>Araneidae</w:t>
        </w:r>
      </w:ins>
      <w:ins w:id="10" w:author="T White" w:date="2017-02-24T17:54:00Z">
        <w:r w:rsidR="00033AF3">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 xml:space="preserve">is an orb-weaver endemic to tropical and sub-tropical Australasia. Females of the species display either a conspicuous white-and-black or yellow-and-black banded colour pattern on an elongated dorsum (Fig. 1d; [12]), which has been broadly implicated in prey attraction [7,13]. Here I used this species to examine the link between the structure of a putative multicomponent deceptive signal and its behavioural presentation. I approached this in two stages. First, </w:t>
      </w:r>
      <w:r w:rsidR="00382F36">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382F36">
        <w:rPr>
          <w:rFonts w:ascii="Times New Roman" w:hAnsi="Times New Roman" w:cs="Times New Roman"/>
          <w:color w:val="000000" w:themeColor="text1"/>
          <w:sz w:val="22"/>
          <w:szCs w:val="22"/>
        </w:rPr>
        <w:t>tested</w:t>
      </w:r>
      <w:r w:rsidRPr="003002FA">
        <w:rPr>
          <w:rFonts w:ascii="Times New Roman" w:hAnsi="Times New Roman" w:cs="Times New Roman"/>
          <w:color w:val="000000" w:themeColor="text1"/>
          <w:sz w:val="22"/>
          <w:szCs w:val="22"/>
        </w:rPr>
        <w:t xml:space="preserve"> whether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 xml:space="preserve"> actively control the orientation of their conspicuous colour patterns in the web. </w:t>
      </w:r>
      <w:r w:rsidR="00F963F1">
        <w:rPr>
          <w:rFonts w:ascii="Times New Roman" w:hAnsi="Times New Roman" w:cs="Times New Roman"/>
          <w:color w:val="000000" w:themeColor="text1"/>
          <w:sz w:val="22"/>
          <w:szCs w:val="22"/>
        </w:rPr>
        <w:t>S</w:t>
      </w:r>
      <w:r w:rsidRPr="003002FA">
        <w:rPr>
          <w:rFonts w:ascii="Times New Roman" w:hAnsi="Times New Roman" w:cs="Times New Roman"/>
          <w:color w:val="000000" w:themeColor="text1"/>
          <w:sz w:val="22"/>
          <w:szCs w:val="22"/>
        </w:rPr>
        <w:t xml:space="preserve">econd, </w:t>
      </w:r>
      <w:r w:rsidR="00F37BD3">
        <w:rPr>
          <w:rFonts w:ascii="Times New Roman" w:hAnsi="Times New Roman" w:cs="Times New Roman"/>
          <w:color w:val="000000" w:themeColor="text1"/>
          <w:sz w:val="22"/>
          <w:szCs w:val="22"/>
        </w:rPr>
        <w:t>I</w:t>
      </w:r>
      <w:r w:rsidRPr="003002FA">
        <w:rPr>
          <w:rFonts w:ascii="Times New Roman" w:hAnsi="Times New Roman" w:cs="Times New Roman"/>
          <w:color w:val="000000" w:themeColor="text1"/>
          <w:sz w:val="22"/>
          <w:szCs w:val="22"/>
        </w:rPr>
        <w:t xml:space="preserve"> </w:t>
      </w:r>
      <w:r w:rsidR="00F37BD3">
        <w:rPr>
          <w:rFonts w:ascii="Times New Roman" w:hAnsi="Times New Roman" w:cs="Times New Roman"/>
          <w:color w:val="000000" w:themeColor="text1"/>
          <w:sz w:val="22"/>
          <w:szCs w:val="22"/>
        </w:rPr>
        <w:t>investigated</w:t>
      </w:r>
      <w:r w:rsidRPr="003002FA">
        <w:rPr>
          <w:rFonts w:ascii="Times New Roman" w:hAnsi="Times New Roman" w:cs="Times New Roman"/>
          <w:color w:val="000000" w:themeColor="text1"/>
          <w:sz w:val="22"/>
          <w:szCs w:val="22"/>
        </w:rPr>
        <w:t xml:space="preserve"> the relationship between pattern orientation, colour, &amp; fitness (via prey interception) in the wild.</w:t>
      </w:r>
    </w:p>
    <w:p w14:paraId="563DEC10" w14:textId="2FFF2120" w:rsidR="003F339B" w:rsidRPr="003F339B" w:rsidRDefault="00E21EA5" w:rsidP="003F339B">
      <w:pPr>
        <w:pStyle w:val="Heading2"/>
        <w:spacing w:line="480" w:lineRule="auto"/>
        <w:jc w:val="both"/>
        <w:rPr>
          <w:rFonts w:ascii="Times New Roman" w:hAnsi="Times New Roman" w:cs="Times New Roman"/>
          <w:color w:val="000000" w:themeColor="text1"/>
          <w:sz w:val="24"/>
          <w:szCs w:val="24"/>
        </w:rPr>
      </w:pPr>
      <w:bookmarkStart w:id="11" w:name="materials-and-methods"/>
      <w:bookmarkEnd w:id="11"/>
      <w:r w:rsidRPr="003F339B">
        <w:rPr>
          <w:rFonts w:ascii="Times New Roman" w:hAnsi="Times New Roman" w:cs="Times New Roman"/>
          <w:color w:val="000000" w:themeColor="text1"/>
          <w:sz w:val="24"/>
          <w:szCs w:val="24"/>
        </w:rPr>
        <w:lastRenderedPageBreak/>
        <w:t>2. Materials and methods</w:t>
      </w:r>
    </w:p>
    <w:p w14:paraId="07CF7CB3" w14:textId="77777777" w:rsidR="00087015" w:rsidRDefault="00E21EA5" w:rsidP="003F339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conducted experiments with distinct natural populations of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 xml:space="preserve"> in Cairns, Queensland, Australia, in March 2014 (part a) and February 2015 (part b, below). Female colour morphs are discrete, with either human-perceived 'yellow' or 'white' stripes adjacent to black bands (Fig. 1d), and can be reliably distinguished by eye [12].</w:t>
      </w:r>
    </w:p>
    <w:p w14:paraId="24FC7C68" w14:textId="77777777" w:rsidR="003F339B" w:rsidRPr="003F339B" w:rsidRDefault="003F339B" w:rsidP="003F339B">
      <w:pPr>
        <w:pStyle w:val="BodyText"/>
        <w:jc w:val="both"/>
      </w:pPr>
    </w:p>
    <w:p w14:paraId="3DEF9AF8"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2C1901EC" w14:textId="726EA7C2" w:rsidR="00087015" w:rsidRPr="003002FA" w:rsidRDefault="00E21EA5" w:rsidP="003F33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To test whether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 xml:space="preserve"> actively control the orientation of their patterns in the web, I first recorded the initial orientation of spiders (n = 43 white, 39 yellow spiders) </w:t>
      </w:r>
      <w:r w:rsidRPr="003002FA">
        <w:rPr>
          <w:rFonts w:ascii="Times New Roman" w:hAnsi="Times New Roman" w:cs="Times New Roman"/>
          <w:i/>
          <w:color w:val="000000" w:themeColor="text1"/>
          <w:sz w:val="22"/>
          <w:szCs w:val="22"/>
        </w:rPr>
        <w:t>in situ</w:t>
      </w:r>
      <w:r w:rsidRPr="003002FA">
        <w:rPr>
          <w:rFonts w:ascii="Times New Roman" w:hAnsi="Times New Roman" w:cs="Times New Roman"/>
          <w:color w:val="000000" w:themeColor="text1"/>
          <w:sz w:val="22"/>
          <w:szCs w:val="22"/>
        </w:rPr>
        <w:t xml:space="preserve"> using a modified 200 mm digital angle rule (Sinsui Co. Ltd., Tokyo, Japan). Here, and through both experiments, orientations are expressed with respect to the transverse</w:t>
      </w:r>
      <w:r w:rsidR="001620BE">
        <w:rPr>
          <w:rFonts w:ascii="Times New Roman" w:hAnsi="Times New Roman" w:cs="Times New Roman"/>
          <w:color w:val="000000" w:themeColor="text1"/>
          <w:sz w:val="22"/>
          <w:szCs w:val="22"/>
        </w:rPr>
        <w:t xml:space="preserve"> (</w:t>
      </w:r>
      <w:r w:rsidRPr="003002FA">
        <w:rPr>
          <w:rFonts w:ascii="Times New Roman" w:hAnsi="Times New Roman" w:cs="Times New Roman"/>
          <w:color w:val="000000" w:themeColor="text1"/>
          <w:sz w:val="22"/>
          <w:szCs w:val="22"/>
        </w:rPr>
        <w:t>elongated</w:t>
      </w:r>
      <w:r w:rsidR="001620BE">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axis of the spider's colour pattern, relative to the surface of the web (which are approximately vertical &amp; symmetrical; [14]). A measurement of 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thus indicates vertically-oriented stripes in the web, while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indicates horizontally-oriented stripes</w:t>
      </w:r>
      <w:ins w:id="12" w:author="T White" w:date="2017-02-24T18:01:00Z">
        <w:r w:rsidR="007F17D1">
          <w:rPr>
            <w:rFonts w:ascii="Times New Roman" w:hAnsi="Times New Roman" w:cs="Times New Roman"/>
            <w:color w:val="000000" w:themeColor="text1"/>
            <w:sz w:val="22"/>
            <w:szCs w:val="22"/>
          </w:rPr>
          <w:t xml:space="preserve"> (Fig. 1d)</w:t>
        </w:r>
      </w:ins>
      <w:r w:rsidRPr="003002FA">
        <w:rPr>
          <w:rFonts w:ascii="Times New Roman" w:hAnsi="Times New Roman" w:cs="Times New Roman"/>
          <w:color w:val="000000" w:themeColor="text1"/>
          <w:sz w:val="22"/>
          <w:szCs w:val="22"/>
        </w:rPr>
        <w:t xml:space="preserve">. Furthermore, the set of all possible orientations </w:t>
      </w:r>
      <w:r w:rsidR="00BA1BA3">
        <w:rPr>
          <w:rFonts w:ascii="Times New Roman" w:hAnsi="Times New Roman" w:cs="Times New Roman"/>
          <w:color w:val="000000" w:themeColor="text1"/>
          <w:sz w:val="22"/>
          <w:szCs w:val="22"/>
        </w:rPr>
        <w:t>is</w:t>
      </w:r>
      <w:r w:rsidRPr="003002FA">
        <w:rPr>
          <w:rFonts w:ascii="Times New Roman" w:hAnsi="Times New Roman" w:cs="Times New Roman"/>
          <w:color w:val="000000" w:themeColor="text1"/>
          <w:sz w:val="22"/>
          <w:szCs w:val="22"/>
        </w:rPr>
        <w:t xml:space="preserve"> bounded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owing to the </w:t>
      </w:r>
      <w:del w:id="13" w:author="T White" w:date="2017-02-25T11:36:00Z">
        <w:r w:rsidRPr="003002FA" w:rsidDel="00941924">
          <w:rPr>
            <w:rFonts w:ascii="Times New Roman" w:hAnsi="Times New Roman" w:cs="Times New Roman"/>
            <w:color w:val="000000" w:themeColor="text1"/>
            <w:sz w:val="22"/>
            <w:szCs w:val="22"/>
          </w:rPr>
          <w:delText>mirror</w:delText>
        </w:r>
      </w:del>
      <w:ins w:id="14" w:author="T White" w:date="2017-02-25T11:36:00Z">
        <w:r w:rsidR="00941924">
          <w:rPr>
            <w:rFonts w:ascii="Times New Roman" w:hAnsi="Times New Roman" w:cs="Times New Roman"/>
            <w:color w:val="000000" w:themeColor="text1"/>
            <w:sz w:val="22"/>
            <w:szCs w:val="22"/>
          </w:rPr>
          <w:t>body</w:t>
        </w:r>
      </w:ins>
      <w:r w:rsidRPr="003002FA">
        <w:rPr>
          <w:rFonts w:ascii="Times New Roman" w:hAnsi="Times New Roman" w:cs="Times New Roman"/>
          <w:color w:val="000000" w:themeColor="text1"/>
          <w:sz w:val="22"/>
          <w:szCs w:val="22"/>
        </w:rPr>
        <w:t>- and functional-symmetry of spiders' signals (Fig. 1d). For example, spiders oriented at 45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135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225</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t>
      </w:r>
      <w:r w:rsidR="00FE4506">
        <w:rPr>
          <w:rFonts w:ascii="Times New Roman" w:hAnsi="Times New Roman" w:cs="Times New Roman"/>
          <w:color w:val="000000" w:themeColor="text1"/>
          <w:sz w:val="22"/>
          <w:szCs w:val="22"/>
        </w:rPr>
        <w:t xml:space="preserve">and </w:t>
      </w:r>
      <w:r w:rsidRPr="003002FA">
        <w:rPr>
          <w:rFonts w:ascii="Times New Roman" w:hAnsi="Times New Roman" w:cs="Times New Roman"/>
          <w:color w:val="000000" w:themeColor="text1"/>
          <w:sz w:val="22"/>
          <w:szCs w:val="22"/>
        </w:rPr>
        <w:t>270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would all be displaying their striped signals at a functionally equivalent diagonal orientation (</w:t>
      </w:r>
      <w:r w:rsidR="00D418C5">
        <w:rPr>
          <w:rFonts w:ascii="Times New Roman" w:hAnsi="Times New Roman" w:cs="Times New Roman"/>
          <w:color w:val="000000" w:themeColor="text1"/>
          <w:sz w:val="22"/>
          <w:szCs w:val="22"/>
        </w:rPr>
        <w:t>since</w:t>
      </w:r>
      <w:r w:rsidRPr="003002FA">
        <w:rPr>
          <w:rFonts w:ascii="Times New Roman" w:hAnsi="Times New Roman" w:cs="Times New Roman"/>
          <w:color w:val="000000" w:themeColor="text1"/>
          <w:sz w:val="22"/>
          <w:szCs w:val="22"/>
        </w:rPr>
        <w:t xml:space="preserve"> a left-to-right diagonal </w:t>
      </w:r>
      <w:r w:rsidR="00080879">
        <w:rPr>
          <w:rFonts w:ascii="Times New Roman" w:hAnsi="Times New Roman" w:cs="Times New Roman"/>
          <w:color w:val="000000" w:themeColor="text1"/>
          <w:sz w:val="22"/>
          <w:szCs w:val="22"/>
        </w:rPr>
        <w:t>bearing</w:t>
      </w:r>
      <w:r w:rsidRPr="003002FA">
        <w:rPr>
          <w:rFonts w:ascii="Times New Roman" w:hAnsi="Times New Roman" w:cs="Times New Roman"/>
          <w:color w:val="000000" w:themeColor="text1"/>
          <w:sz w:val="22"/>
          <w:szCs w:val="22"/>
        </w:rPr>
        <w:t xml:space="preserve"> is equivalent to a right-to-left, assuming prey encounter spiders from random </w:t>
      </w:r>
      <w:r w:rsidR="007E49B6">
        <w:rPr>
          <w:rFonts w:ascii="Times New Roman" w:hAnsi="Times New Roman" w:cs="Times New Roman"/>
          <w:color w:val="000000" w:themeColor="text1"/>
          <w:sz w:val="22"/>
          <w:szCs w:val="22"/>
        </w:rPr>
        <w:t>perspectives</w:t>
      </w:r>
      <w:r w:rsidRPr="003002FA">
        <w:rPr>
          <w:rFonts w:ascii="Times New Roman" w:hAnsi="Times New Roman" w:cs="Times New Roman"/>
          <w:color w:val="000000" w:themeColor="text1"/>
          <w:sz w:val="22"/>
          <w:szCs w:val="22"/>
        </w:rPr>
        <w:t>).</w:t>
      </w:r>
    </w:p>
    <w:p w14:paraId="566B8ECE" w14:textId="775ADB33"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Following initial measurement, I manually removed each spider from the web and immediately replaced it at a randomly assigned orientation between 0 and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owing to behavioural variation</w:t>
      </w:r>
      <w:ins w:id="15" w:author="T White" w:date="2017-02-24T17:56:00Z">
        <w:r w:rsidR="00BF4F11">
          <w:rPr>
            <w:rFonts w:ascii="Times New Roman" w:hAnsi="Times New Roman" w:cs="Times New Roman"/>
            <w:color w:val="000000" w:themeColor="text1"/>
            <w:sz w:val="22"/>
            <w:szCs w:val="22"/>
          </w:rPr>
          <w:t xml:space="preserve"> upon return to the web</w:t>
        </w:r>
      </w:ins>
      <w:r w:rsidRPr="003002FA">
        <w:rPr>
          <w:rFonts w:ascii="Times New Roman" w:hAnsi="Times New Roman" w:cs="Times New Roman"/>
          <w:color w:val="000000" w:themeColor="text1"/>
          <w:sz w:val="22"/>
          <w:szCs w:val="22"/>
        </w:rPr>
        <w:t xml:space="preserve">), save for a random subset of control spiders that were replaced at their original orientation (n = 61 experimental, 21 control). Spiders that did not remain at the assigned orientation for 30 seconds were excluded from the experiment. I then recorded the </w:t>
      </w:r>
      <w:del w:id="16" w:author="T White" w:date="2017-02-24T18:02:00Z">
        <w:r w:rsidRPr="003002FA" w:rsidDel="00013429">
          <w:rPr>
            <w:rFonts w:ascii="Times New Roman" w:hAnsi="Times New Roman" w:cs="Times New Roman"/>
            <w:color w:val="000000" w:themeColor="text1"/>
            <w:sz w:val="22"/>
            <w:szCs w:val="22"/>
          </w:rPr>
          <w:delText xml:space="preserve">subsequent </w:delText>
        </w:r>
      </w:del>
      <w:r w:rsidRPr="003002FA">
        <w:rPr>
          <w:rFonts w:ascii="Times New Roman" w:hAnsi="Times New Roman" w:cs="Times New Roman"/>
          <w:color w:val="000000" w:themeColor="text1"/>
          <w:sz w:val="22"/>
          <w:szCs w:val="22"/>
        </w:rPr>
        <w:t xml:space="preserve">orientation of each </w:t>
      </w:r>
      <w:r w:rsidRPr="003002FA">
        <w:rPr>
          <w:rFonts w:ascii="Times New Roman" w:hAnsi="Times New Roman" w:cs="Times New Roman"/>
          <w:color w:val="000000" w:themeColor="text1"/>
          <w:sz w:val="22"/>
          <w:szCs w:val="22"/>
        </w:rPr>
        <w:lastRenderedPageBreak/>
        <w:t xml:space="preserve">individual </w:t>
      </w:r>
      <w:ins w:id="17" w:author="T White" w:date="2017-02-24T18:02:00Z">
        <w:r w:rsidR="008D1D81">
          <w:rPr>
            <w:rFonts w:ascii="Times New Roman" w:hAnsi="Times New Roman" w:cs="Times New Roman"/>
            <w:color w:val="000000" w:themeColor="text1"/>
            <w:sz w:val="22"/>
            <w:szCs w:val="22"/>
          </w:rPr>
          <w:t xml:space="preserve">immediately following replacement, and </w:t>
        </w:r>
      </w:ins>
      <w:r w:rsidRPr="003002FA">
        <w:rPr>
          <w:rFonts w:ascii="Times New Roman" w:hAnsi="Times New Roman" w:cs="Times New Roman"/>
          <w:color w:val="000000" w:themeColor="text1"/>
          <w:sz w:val="22"/>
          <w:szCs w:val="22"/>
        </w:rPr>
        <w:t xml:space="preserve">at </w:t>
      </w:r>
      <w:ins w:id="18" w:author="T White" w:date="2017-02-24T18:02:00Z">
        <w:r w:rsidR="00013429">
          <w:rPr>
            <w:rFonts w:ascii="Times New Roman" w:hAnsi="Times New Roman" w:cs="Times New Roman"/>
            <w:color w:val="000000" w:themeColor="text1"/>
            <w:sz w:val="22"/>
            <w:szCs w:val="22"/>
          </w:rPr>
          <w:t xml:space="preserve">subsequent </w:t>
        </w:r>
      </w:ins>
      <w:r w:rsidRPr="003002FA">
        <w:rPr>
          <w:rFonts w:ascii="Times New Roman" w:hAnsi="Times New Roman" w:cs="Times New Roman"/>
          <w:color w:val="000000" w:themeColor="text1"/>
          <w:sz w:val="22"/>
          <w:szCs w:val="22"/>
        </w:rPr>
        <w:t xml:space="preserve">30 minute intervals for three hours (0900 - 1200 hours;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's peak activity period; [7]).</w:t>
      </w:r>
    </w:p>
    <w:p w14:paraId="77524707"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(b) Colour, pattern orientation and prey interception</w:t>
      </w:r>
    </w:p>
    <w:p w14:paraId="2A7BE1B6" w14:textId="48B31DFF"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To examine the relationship between colour, pattern geometry and rates of prey interception, I recorded the orientation of individual spiders of both morphs (as above) and prey interceptions at 30 minute intervals for three hours (0900 - 1200 hours; n = 36 'yellow', 27 'white' spiders total). I used the presence of new prey items and/or web damage as a measure of interceptions in the preceding time period [15,16]. While this may overestimate true interception rates as a result of abiotic confounds (e.g. wind- or foliage-induced damage), these effects will be essentially random. Ultimately, </w:t>
      </w:r>
      <w:del w:id="19" w:author="T White" w:date="2017-02-25T11:05:00Z">
        <w:r w:rsidRPr="003002FA" w:rsidDel="009C55C0">
          <w:rPr>
            <w:rFonts w:ascii="Times New Roman" w:hAnsi="Times New Roman" w:cs="Times New Roman"/>
            <w:color w:val="000000" w:themeColor="text1"/>
            <w:sz w:val="22"/>
            <w:szCs w:val="22"/>
          </w:rPr>
          <w:delText xml:space="preserve">our </w:delText>
        </w:r>
      </w:del>
      <w:ins w:id="20" w:author="T White" w:date="2017-02-25T11:05:00Z">
        <w:r w:rsidR="009C55C0">
          <w:rPr>
            <w:rFonts w:ascii="Times New Roman" w:hAnsi="Times New Roman" w:cs="Times New Roman"/>
            <w:color w:val="000000" w:themeColor="text1"/>
            <w:sz w:val="22"/>
            <w:szCs w:val="22"/>
          </w:rPr>
          <w:t>my</w:t>
        </w:r>
        <w:r w:rsidR="009C55C0" w:rsidRPr="003002FA">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interception rate estimates (below) complemented previous work in this species</w:t>
      </w:r>
      <w:r w:rsidR="0059364A">
        <w:rPr>
          <w:rFonts w:ascii="Times New Roman" w:hAnsi="Times New Roman" w:cs="Times New Roman"/>
          <w:color w:val="000000" w:themeColor="text1"/>
          <w:sz w:val="22"/>
          <w:szCs w:val="22"/>
        </w:rPr>
        <w:t xml:space="preserve"> informed</w:t>
      </w:r>
      <w:r w:rsidR="00B75DF7">
        <w:rPr>
          <w:rFonts w:ascii="Times New Roman" w:hAnsi="Times New Roman" w:cs="Times New Roman"/>
          <w:color w:val="000000" w:themeColor="text1"/>
          <w:sz w:val="22"/>
          <w:szCs w:val="22"/>
        </w:rPr>
        <w:t xml:space="preserve"> </w:t>
      </w:r>
      <w:r w:rsidR="0059364A">
        <w:rPr>
          <w:rFonts w:ascii="Times New Roman" w:hAnsi="Times New Roman" w:cs="Times New Roman"/>
          <w:color w:val="000000" w:themeColor="text1"/>
          <w:sz w:val="22"/>
          <w:szCs w:val="22"/>
        </w:rPr>
        <w:t>by</w:t>
      </w:r>
      <w:r w:rsidRPr="003002FA">
        <w:rPr>
          <w:rFonts w:ascii="Times New Roman" w:hAnsi="Times New Roman" w:cs="Times New Roman"/>
          <w:color w:val="000000" w:themeColor="text1"/>
          <w:sz w:val="22"/>
          <w:szCs w:val="22"/>
        </w:rPr>
        <w:t xml:space="preserve"> constant observation (see supplementary data in [7]).</w:t>
      </w:r>
    </w:p>
    <w:p w14:paraId="3E8E3FD2" w14:textId="77777777" w:rsidR="00260D38" w:rsidRPr="003002FA" w:rsidRDefault="00260D38" w:rsidP="00260D38">
      <w:pPr>
        <w:pStyle w:val="BodyText"/>
        <w:spacing w:line="480" w:lineRule="auto"/>
        <w:ind w:firstLine="720"/>
        <w:jc w:val="both"/>
        <w:rPr>
          <w:rFonts w:ascii="Times New Roman" w:hAnsi="Times New Roman" w:cs="Times New Roman"/>
          <w:color w:val="000000" w:themeColor="text1"/>
          <w:sz w:val="22"/>
          <w:szCs w:val="22"/>
        </w:rPr>
      </w:pPr>
    </w:p>
    <w:p w14:paraId="6D8EDADB" w14:textId="77777777"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(c) Statistical analyses</w:t>
      </w:r>
    </w:p>
    <w:p w14:paraId="1C6EF84D" w14:textId="4211E2EE" w:rsidR="00087015" w:rsidRPr="003002FA"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I used multiple Pearsons' product-moment correlations to test whether, and to what extent, spiders recovered their initial signal orientation following </w:t>
      </w:r>
      <w:r w:rsidR="004A519A">
        <w:rPr>
          <w:rFonts w:ascii="Times New Roman" w:hAnsi="Times New Roman" w:cs="Times New Roman"/>
          <w:color w:val="000000" w:themeColor="text1"/>
          <w:sz w:val="22"/>
          <w:szCs w:val="22"/>
        </w:rPr>
        <w:t>manipulation</w:t>
      </w:r>
      <w:r w:rsidRPr="003002FA">
        <w:rPr>
          <w:rFonts w:ascii="Times New Roman" w:hAnsi="Times New Roman" w:cs="Times New Roman"/>
          <w:color w:val="000000" w:themeColor="text1"/>
          <w:sz w:val="22"/>
          <w:szCs w:val="22"/>
        </w:rPr>
        <w:t>. I calculated the strength of co</w:t>
      </w:r>
      <w:r w:rsidR="009D47C3">
        <w:rPr>
          <w:rFonts w:ascii="Times New Roman" w:hAnsi="Times New Roman" w:cs="Times New Roman"/>
          <w:color w:val="000000" w:themeColor="text1"/>
          <w:sz w:val="22"/>
          <w:szCs w:val="22"/>
        </w:rPr>
        <w:t>rrelation between their initial</w:t>
      </w:r>
      <w:r w:rsidRPr="003002FA">
        <w:rPr>
          <w:rFonts w:ascii="Times New Roman" w:hAnsi="Times New Roman" w:cs="Times New Roman"/>
          <w:color w:val="000000" w:themeColor="text1"/>
          <w:sz w:val="22"/>
          <w:szCs w:val="22"/>
        </w:rPr>
        <w:t xml:space="preserve"> and subsequent orientations at every </w:t>
      </w:r>
      <w:r w:rsidR="00964403" w:rsidRPr="003002FA">
        <w:rPr>
          <w:rFonts w:ascii="Times New Roman" w:hAnsi="Times New Roman" w:cs="Times New Roman"/>
          <w:color w:val="000000" w:themeColor="text1"/>
          <w:sz w:val="22"/>
          <w:szCs w:val="22"/>
        </w:rPr>
        <w:t>30-minute</w:t>
      </w:r>
      <w:r w:rsidRPr="003002FA">
        <w:rPr>
          <w:rFonts w:ascii="Times New Roman" w:hAnsi="Times New Roman" w:cs="Times New Roman"/>
          <w:color w:val="000000" w:themeColor="text1"/>
          <w:sz w:val="22"/>
          <w:szCs w:val="22"/>
        </w:rPr>
        <w:t xml:space="preserve"> interval (including immediately post-manipulation), for control and experimental spiders. I used a Bonferroni-corrected threshold for statistical significance of α = 0.007.</w:t>
      </w:r>
    </w:p>
    <w:p w14:paraId="68385572" w14:textId="2362C2FA" w:rsidR="00087015" w:rsidRDefault="00E21EA5" w:rsidP="00260D38">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 used a generalised linear model (GLM) to examine the relationship between interception rate (interceptions/hour) and mean colour pattern orientation. I included spider morph as a main effect, along with the linear and quadratic effects of orientation, and their interactions with spider morph, following the visual inspection of data. The assumptions of statistical tests were validated prior to analysis, and all analyses were conducted in R</w:t>
      </w:r>
      <w:ins w:id="21" w:author="T White" w:date="2017-02-24T18:09:00Z">
        <w:r w:rsidR="00901E34">
          <w:rPr>
            <w:rFonts w:ascii="Times New Roman" w:hAnsi="Times New Roman" w:cs="Times New Roman"/>
            <w:color w:val="000000" w:themeColor="text1"/>
            <w:sz w:val="22"/>
            <w:szCs w:val="22"/>
          </w:rPr>
          <w:t xml:space="preserve"> with the </w:t>
        </w:r>
      </w:ins>
      <w:ins w:id="22" w:author="T White" w:date="2017-02-24T18:10:00Z">
        <w:r w:rsidR="00901E34">
          <w:rPr>
            <w:rFonts w:ascii="Times New Roman" w:hAnsi="Times New Roman" w:cs="Times New Roman"/>
            <w:color w:val="000000" w:themeColor="text1"/>
            <w:sz w:val="22"/>
            <w:szCs w:val="22"/>
          </w:rPr>
          <w:t>‘stats’</w:t>
        </w:r>
      </w:ins>
      <w:ins w:id="23" w:author="T White" w:date="2017-02-25T11:09:00Z">
        <w:r w:rsidR="007C0EAE">
          <w:rPr>
            <w:rFonts w:ascii="Times New Roman" w:hAnsi="Times New Roman" w:cs="Times New Roman"/>
            <w:color w:val="000000" w:themeColor="text1"/>
            <w:sz w:val="22"/>
            <w:szCs w:val="22"/>
          </w:rPr>
          <w:t xml:space="preserve"> package</w:t>
        </w:r>
      </w:ins>
      <w:r w:rsidRPr="003002FA">
        <w:rPr>
          <w:rFonts w:ascii="Times New Roman" w:hAnsi="Times New Roman" w:cs="Times New Roman"/>
          <w:color w:val="000000" w:themeColor="text1"/>
          <w:sz w:val="22"/>
          <w:szCs w:val="22"/>
        </w:rPr>
        <w:t xml:space="preserve"> [17].</w:t>
      </w:r>
    </w:p>
    <w:p w14:paraId="25F19275" w14:textId="77777777" w:rsidR="00E344D2" w:rsidRPr="003002FA" w:rsidRDefault="00E344D2" w:rsidP="00260D38">
      <w:pPr>
        <w:pStyle w:val="BodyText"/>
        <w:spacing w:line="480" w:lineRule="auto"/>
        <w:ind w:firstLine="720"/>
        <w:jc w:val="both"/>
        <w:rPr>
          <w:rFonts w:ascii="Times New Roman" w:hAnsi="Times New Roman" w:cs="Times New Roman"/>
          <w:color w:val="000000" w:themeColor="text1"/>
          <w:sz w:val="22"/>
          <w:szCs w:val="22"/>
        </w:rPr>
      </w:pPr>
    </w:p>
    <w:p w14:paraId="5432EE73" w14:textId="77777777" w:rsidR="00087015" w:rsidRPr="003002FA" w:rsidRDefault="00E21EA5" w:rsidP="003F339B">
      <w:pPr>
        <w:pStyle w:val="Heading2"/>
        <w:spacing w:line="480" w:lineRule="auto"/>
        <w:jc w:val="both"/>
        <w:rPr>
          <w:rFonts w:ascii="Times New Roman" w:hAnsi="Times New Roman" w:cs="Times New Roman"/>
          <w:color w:val="000000" w:themeColor="text1"/>
          <w:sz w:val="22"/>
          <w:szCs w:val="22"/>
        </w:rPr>
      </w:pPr>
      <w:bookmarkStart w:id="24" w:name="results"/>
      <w:bookmarkEnd w:id="24"/>
      <w:r w:rsidRPr="003002FA">
        <w:rPr>
          <w:rFonts w:ascii="Times New Roman" w:hAnsi="Times New Roman" w:cs="Times New Roman"/>
          <w:color w:val="000000" w:themeColor="text1"/>
          <w:sz w:val="22"/>
          <w:szCs w:val="22"/>
        </w:rPr>
        <w:t>3. Results</w:t>
      </w:r>
    </w:p>
    <w:p w14:paraId="40F28B2B" w14:textId="77777777" w:rsidR="00087015" w:rsidRPr="003002FA" w:rsidRDefault="00E21EA5" w:rsidP="003F339B">
      <w:pPr>
        <w:pStyle w:val="FirstParagraph"/>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(a) Pattern orientation control</w:t>
      </w:r>
    </w:p>
    <w:p w14:paraId="33D1BED9" w14:textId="51618267" w:rsidR="00087015" w:rsidRPr="003002FA" w:rsidRDefault="00E21EA5" w:rsidP="00E344D2">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banded colour-patterns of spiders were non-randomly oriented in the web at the onset of the experiment (mean ± </w:t>
      </w:r>
      <w:r w:rsidR="0056625F">
        <w:rPr>
          <w:rFonts w:ascii="Times New Roman" w:hAnsi="Times New Roman" w:cs="Times New Roman"/>
          <w:color w:val="000000" w:themeColor="text1"/>
          <w:sz w:val="22"/>
          <w:szCs w:val="22"/>
        </w:rPr>
        <w:t>se</w:t>
      </w:r>
      <w:r w:rsidRPr="003002FA">
        <w:rPr>
          <w:rFonts w:ascii="Times New Roman" w:hAnsi="Times New Roman" w:cs="Times New Roman"/>
          <w:color w:val="000000" w:themeColor="text1"/>
          <w:sz w:val="22"/>
          <w:szCs w:val="22"/>
        </w:rPr>
        <w:t xml:space="preserve"> = 46 ± </w:t>
      </w:r>
      <w:r w:rsidR="0056625F">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Fig. 1a, d). Following randomisation (Fig. 1b, e), </w:t>
      </w:r>
      <w:r w:rsidR="009152DE">
        <w:rPr>
          <w:rFonts w:ascii="Times New Roman" w:hAnsi="Times New Roman" w:cs="Times New Roman"/>
          <w:color w:val="000000" w:themeColor="text1"/>
          <w:sz w:val="22"/>
          <w:szCs w:val="22"/>
        </w:rPr>
        <w:t xml:space="preserve">experimental </w:t>
      </w:r>
      <w:r w:rsidRPr="003002FA">
        <w:rPr>
          <w:rFonts w:ascii="Times New Roman" w:hAnsi="Times New Roman" w:cs="Times New Roman"/>
          <w:color w:val="000000" w:themeColor="text1"/>
          <w:sz w:val="22"/>
          <w:szCs w:val="22"/>
        </w:rPr>
        <w:t xml:space="preserve">spiders measurably recovered their initial orientations after 120 minutes (Pearson's </w:t>
      </w:r>
      <w:r w:rsidRPr="003002FA">
        <w:rPr>
          <w:rFonts w:ascii="Times New Roman" w:hAnsi="Times New Roman" w:cs="Times New Roman"/>
          <w:i/>
          <w:color w:val="000000" w:themeColor="text1"/>
          <w:sz w:val="22"/>
          <w:szCs w:val="22"/>
        </w:rPr>
        <w:t>r</w:t>
      </w:r>
      <w:r w:rsidRPr="003002FA">
        <w:rPr>
          <w:rFonts w:ascii="Times New Roman" w:hAnsi="Times New Roman" w:cs="Times New Roman"/>
          <w:color w:val="000000" w:themeColor="text1"/>
          <w:sz w:val="22"/>
          <w:szCs w:val="22"/>
        </w:rPr>
        <w:t xml:space="preserve"> = 0.</w:t>
      </w:r>
      <w:r w:rsidR="004800DD">
        <w:rPr>
          <w:rFonts w:ascii="Times New Roman" w:hAnsi="Times New Roman" w:cs="Times New Roman"/>
          <w:color w:val="000000" w:themeColor="text1"/>
          <w:sz w:val="22"/>
          <w:szCs w:val="22"/>
        </w:rPr>
        <w:t>380</w:t>
      </w:r>
      <w:r w:rsidRPr="003002FA">
        <w:rPr>
          <w:rFonts w:ascii="Times New Roman" w:hAnsi="Times New Roman" w:cs="Times New Roman"/>
          <w:color w:val="000000" w:themeColor="text1"/>
          <w:sz w:val="22"/>
          <w:szCs w:val="22"/>
        </w:rPr>
        <w:t>, 95% CI = 0.</w:t>
      </w:r>
      <w:r w:rsidR="00FB5578">
        <w:rPr>
          <w:rFonts w:ascii="Times New Roman" w:hAnsi="Times New Roman" w:cs="Times New Roman"/>
          <w:color w:val="000000" w:themeColor="text1"/>
          <w:sz w:val="22"/>
          <w:szCs w:val="22"/>
        </w:rPr>
        <w:t>142</w:t>
      </w:r>
      <w:r w:rsidRPr="003002FA">
        <w:rPr>
          <w:rFonts w:ascii="Times New Roman" w:hAnsi="Times New Roman" w:cs="Times New Roman"/>
          <w:color w:val="000000" w:themeColor="text1"/>
          <w:sz w:val="22"/>
          <w:szCs w:val="22"/>
        </w:rPr>
        <w:t>-0.</w:t>
      </w:r>
      <w:r w:rsidR="00FB5578">
        <w:rPr>
          <w:rFonts w:ascii="Times New Roman" w:hAnsi="Times New Roman" w:cs="Times New Roman"/>
          <w:color w:val="000000" w:themeColor="text1"/>
          <w:sz w:val="22"/>
          <w:szCs w:val="22"/>
        </w:rPr>
        <w:t>577</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i/>
          <w:color w:val="000000" w:themeColor="text1"/>
          <w:sz w:val="22"/>
          <w:szCs w:val="22"/>
        </w:rPr>
        <w:t>P</w:t>
      </w:r>
      <w:r w:rsidRPr="003002FA">
        <w:rPr>
          <w:rFonts w:ascii="Times New Roman" w:hAnsi="Times New Roman" w:cs="Times New Roman"/>
          <w:color w:val="000000" w:themeColor="text1"/>
          <w:sz w:val="22"/>
          <w:szCs w:val="22"/>
        </w:rPr>
        <w:t xml:space="preserve"> </w:t>
      </w:r>
      <w:r w:rsidR="00FB557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w:t>
      </w:r>
      <w:r w:rsidR="00FB5578">
        <w:rPr>
          <w:rFonts w:ascii="Times New Roman" w:hAnsi="Times New Roman" w:cs="Times New Roman"/>
          <w:color w:val="000000" w:themeColor="text1"/>
          <w:sz w:val="22"/>
          <w:szCs w:val="22"/>
        </w:rPr>
        <w:t>003</w:t>
      </w:r>
      <w:r w:rsidRPr="003002FA">
        <w:rPr>
          <w:rFonts w:ascii="Times New Roman" w:hAnsi="Times New Roman" w:cs="Times New Roman"/>
          <w:color w:val="000000" w:themeColor="text1"/>
          <w:sz w:val="22"/>
          <w:szCs w:val="22"/>
        </w:rPr>
        <w:t>)</w:t>
      </w:r>
      <w:ins w:id="25" w:author="T White" w:date="2017-02-24T18:17:00Z">
        <w:r w:rsidR="00D973E9">
          <w:rPr>
            <w:rFonts w:ascii="Times New Roman" w:hAnsi="Times New Roman" w:cs="Times New Roman"/>
            <w:color w:val="000000" w:themeColor="text1"/>
            <w:sz w:val="22"/>
            <w:szCs w:val="22"/>
          </w:rPr>
          <w:t xml:space="preserve">, and maintained </w:t>
        </w:r>
      </w:ins>
      <w:ins w:id="26" w:author="T White" w:date="2017-02-24T18:18:00Z">
        <w:r w:rsidR="00D973E9">
          <w:rPr>
            <w:rFonts w:ascii="Times New Roman" w:hAnsi="Times New Roman" w:cs="Times New Roman"/>
            <w:color w:val="000000" w:themeColor="text1"/>
            <w:sz w:val="22"/>
            <w:szCs w:val="22"/>
          </w:rPr>
          <w:t>them</w:t>
        </w:r>
        <w:r w:rsidR="00104775">
          <w:rPr>
            <w:rFonts w:ascii="Times New Roman" w:hAnsi="Times New Roman" w:cs="Times New Roman"/>
            <w:color w:val="000000" w:themeColor="text1"/>
            <w:sz w:val="22"/>
            <w:szCs w:val="22"/>
          </w:rPr>
          <w:t xml:space="preserve"> </w:t>
        </w:r>
      </w:ins>
      <w:del w:id="27" w:author="T White" w:date="2017-02-24T18:18:00Z">
        <w:r w:rsidRPr="003002FA" w:rsidDel="00D973E9">
          <w:rPr>
            <w:rFonts w:ascii="Times New Roman" w:hAnsi="Times New Roman" w:cs="Times New Roman"/>
            <w:color w:val="000000" w:themeColor="text1"/>
            <w:sz w:val="22"/>
            <w:szCs w:val="22"/>
          </w:rPr>
          <w:delText xml:space="preserve">. The correlation between spiders' pattern orientations pre- and post-manipulation strengthened </w:delText>
        </w:r>
      </w:del>
      <w:r w:rsidRPr="003002FA">
        <w:rPr>
          <w:rFonts w:ascii="Times New Roman" w:hAnsi="Times New Roman" w:cs="Times New Roman"/>
          <w:color w:val="000000" w:themeColor="text1"/>
          <w:sz w:val="22"/>
          <w:szCs w:val="22"/>
        </w:rPr>
        <w:t>until observations ceased after 180 minutes (Table 1; Fig. 1c, f).</w:t>
      </w:r>
      <w:r w:rsidR="00070F71">
        <w:rPr>
          <w:rFonts w:ascii="Times New Roman" w:hAnsi="Times New Roman" w:cs="Times New Roman"/>
          <w:color w:val="000000" w:themeColor="text1"/>
          <w:sz w:val="22"/>
          <w:szCs w:val="22"/>
        </w:rPr>
        <w:t xml:space="preserve"> </w:t>
      </w:r>
      <w:r w:rsidR="00070F71" w:rsidRPr="008060F0">
        <w:rPr>
          <w:rFonts w:ascii="Times New Roman" w:hAnsi="Times New Roman" w:cs="Times New Roman"/>
          <w:color w:val="000000" w:themeColor="text1"/>
          <w:sz w:val="22"/>
          <w:szCs w:val="22"/>
        </w:rPr>
        <w:t xml:space="preserve">Control spiders largely maintained the initial orientation of their patterns throughout </w:t>
      </w:r>
      <w:r w:rsidR="00625551">
        <w:rPr>
          <w:rFonts w:ascii="Times New Roman" w:hAnsi="Times New Roman" w:cs="Times New Roman"/>
          <w:color w:val="000000" w:themeColor="text1"/>
          <w:sz w:val="22"/>
          <w:szCs w:val="22"/>
        </w:rPr>
        <w:t xml:space="preserve">the observational period </w:t>
      </w:r>
      <w:r w:rsidR="00070F71" w:rsidRPr="008060F0">
        <w:rPr>
          <w:rFonts w:ascii="Times New Roman" w:hAnsi="Times New Roman" w:cs="Times New Roman"/>
          <w:color w:val="000000" w:themeColor="text1"/>
          <w:sz w:val="22"/>
          <w:szCs w:val="22"/>
        </w:rPr>
        <w:t>(Table 1)</w:t>
      </w:r>
      <w:r w:rsidR="00070F71">
        <w:rPr>
          <w:rFonts w:ascii="Times New Roman" w:hAnsi="Times New Roman" w:cs="Times New Roman"/>
          <w:color w:val="000000" w:themeColor="text1"/>
          <w:sz w:val="22"/>
          <w:szCs w:val="22"/>
        </w:rPr>
        <w:t>.</w:t>
      </w:r>
    </w:p>
    <w:p w14:paraId="6DBC54FF" w14:textId="77777777" w:rsidR="005716FB" w:rsidRPr="003002FA" w:rsidRDefault="005716FB" w:rsidP="003F339B">
      <w:pPr>
        <w:pStyle w:val="ImageCaption"/>
        <w:spacing w:line="480" w:lineRule="auto"/>
        <w:jc w:val="both"/>
        <w:rPr>
          <w:rFonts w:ascii="Times New Roman" w:hAnsi="Times New Roman" w:cs="Times New Roman"/>
          <w:color w:val="000000" w:themeColor="text1"/>
          <w:sz w:val="22"/>
          <w:szCs w:val="22"/>
        </w:rPr>
      </w:pPr>
    </w:p>
    <w:p w14:paraId="4F8CC6FD" w14:textId="16B0CC26" w:rsidR="00087015" w:rsidRPr="003002FA"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b/>
          <w:i/>
          <w:color w:val="000000" w:themeColor="text1"/>
          <w:sz w:val="22"/>
          <w:szCs w:val="22"/>
        </w:rPr>
        <w:t>(b) Colour, pattern orientation</w:t>
      </w:r>
      <w:r w:rsidR="00935AE3">
        <w:rPr>
          <w:rFonts w:ascii="Times New Roman" w:hAnsi="Times New Roman" w:cs="Times New Roman"/>
          <w:b/>
          <w:i/>
          <w:color w:val="000000" w:themeColor="text1"/>
          <w:sz w:val="22"/>
          <w:szCs w:val="22"/>
        </w:rPr>
        <w:t>,</w:t>
      </w:r>
      <w:r w:rsidRPr="003002FA">
        <w:rPr>
          <w:rFonts w:ascii="Times New Roman" w:hAnsi="Times New Roman" w:cs="Times New Roman"/>
          <w:b/>
          <w:i/>
          <w:color w:val="000000" w:themeColor="text1"/>
          <w:sz w:val="22"/>
          <w:szCs w:val="22"/>
        </w:rPr>
        <w:t xml:space="preserve"> and prey interception</w:t>
      </w:r>
    </w:p>
    <w:p w14:paraId="66BABFFC" w14:textId="27912CB1" w:rsidR="00087015" w:rsidRPr="003002FA" w:rsidRDefault="00E21EA5" w:rsidP="009B54EE">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There was a </w:t>
      </w:r>
      <w:del w:id="28" w:author="T White" w:date="2017-02-24T18:16:00Z">
        <w:r w:rsidRPr="003002FA" w:rsidDel="00BE0E2A">
          <w:rPr>
            <w:rFonts w:ascii="Times New Roman" w:hAnsi="Times New Roman" w:cs="Times New Roman"/>
            <w:color w:val="000000" w:themeColor="text1"/>
            <w:sz w:val="22"/>
            <w:szCs w:val="22"/>
          </w:rPr>
          <w:delText xml:space="preserve">relatively </w:delText>
        </w:r>
      </w:del>
      <w:del w:id="29" w:author="T White" w:date="2017-02-25T11:39:00Z">
        <w:r w:rsidRPr="003002FA" w:rsidDel="0040712A">
          <w:rPr>
            <w:rFonts w:ascii="Times New Roman" w:hAnsi="Times New Roman" w:cs="Times New Roman"/>
            <w:color w:val="000000" w:themeColor="text1"/>
            <w:sz w:val="22"/>
            <w:szCs w:val="22"/>
          </w:rPr>
          <w:delText xml:space="preserve">strong </w:delText>
        </w:r>
      </w:del>
      <w:ins w:id="30" w:author="T White" w:date="2017-02-25T11:39:00Z">
        <w:r w:rsidR="0040712A">
          <w:rPr>
            <w:rFonts w:ascii="Times New Roman" w:hAnsi="Times New Roman" w:cs="Times New Roman"/>
            <w:color w:val="000000" w:themeColor="text1"/>
            <w:sz w:val="22"/>
            <w:szCs w:val="22"/>
          </w:rPr>
          <w:t>distinct</w:t>
        </w:r>
        <w:r w:rsidR="0040712A" w:rsidRPr="003002FA">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relationship between colour pattern orientation and prey interception rate (F</w:t>
      </w:r>
      <w:r w:rsidR="00E2645B">
        <w:rPr>
          <w:rFonts w:ascii="Times New Roman" w:hAnsi="Times New Roman" w:cs="Times New Roman"/>
          <w:color w:val="000000" w:themeColor="text1"/>
          <w:sz w:val="22"/>
          <w:szCs w:val="22"/>
          <w:vertAlign w:val="subscript"/>
        </w:rPr>
        <w:t>5</w:t>
      </w:r>
      <w:r w:rsidRPr="003002FA">
        <w:rPr>
          <w:rFonts w:ascii="Times New Roman" w:hAnsi="Times New Roman" w:cs="Times New Roman"/>
          <w:color w:val="000000" w:themeColor="text1"/>
          <w:sz w:val="22"/>
          <w:szCs w:val="22"/>
          <w:vertAlign w:val="subscript"/>
        </w:rPr>
        <w:t>,5</w:t>
      </w:r>
      <w:r w:rsidR="00E2645B">
        <w:rPr>
          <w:rFonts w:ascii="Times New Roman" w:hAnsi="Times New Roman" w:cs="Times New Roman"/>
          <w:color w:val="000000" w:themeColor="text1"/>
          <w:sz w:val="22"/>
          <w:szCs w:val="22"/>
          <w:vertAlign w:val="subscript"/>
        </w:rPr>
        <w:t>7</w:t>
      </w:r>
      <w:r w:rsidRPr="003002FA">
        <w:rPr>
          <w:rFonts w:ascii="Times New Roman" w:hAnsi="Times New Roman" w:cs="Times New Roman"/>
          <w:color w:val="000000" w:themeColor="text1"/>
          <w:sz w:val="22"/>
          <w:szCs w:val="22"/>
        </w:rPr>
        <w:t xml:space="preserve"> = </w:t>
      </w:r>
      <w:r w:rsidR="00206228">
        <w:rPr>
          <w:rFonts w:ascii="Times New Roman" w:hAnsi="Times New Roman" w:cs="Times New Roman"/>
          <w:color w:val="000000" w:themeColor="text1"/>
          <w:sz w:val="22"/>
          <w:szCs w:val="22"/>
        </w:rPr>
        <w:t>4.365</w:t>
      </w:r>
      <w:r w:rsidRPr="003002FA">
        <w:rPr>
          <w:rFonts w:ascii="Times New Roman" w:hAnsi="Times New Roman" w:cs="Times New Roman"/>
          <w:color w:val="000000" w:themeColor="text1"/>
          <w:sz w:val="22"/>
          <w:szCs w:val="22"/>
        </w:rPr>
        <w:t xml:space="preserve">, P </w:t>
      </w:r>
      <w:r w:rsidR="00206228">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0.00</w:t>
      </w:r>
      <w:r w:rsidR="00206228">
        <w:rPr>
          <w:rFonts w:ascii="Times New Roman" w:hAnsi="Times New Roman" w:cs="Times New Roman"/>
          <w:color w:val="000000" w:themeColor="text1"/>
          <w:sz w:val="22"/>
          <w:szCs w:val="22"/>
        </w:rPr>
        <w:t>2</w:t>
      </w:r>
      <w:r w:rsidRPr="003002FA">
        <w:rPr>
          <w:rFonts w:ascii="Times New Roman" w:hAnsi="Times New Roman" w:cs="Times New Roman"/>
          <w:color w:val="000000" w:themeColor="text1"/>
          <w:sz w:val="22"/>
          <w:szCs w:val="22"/>
        </w:rPr>
        <w:t>, Adj. R</w:t>
      </w:r>
      <w:r w:rsidRPr="003002FA">
        <w:rPr>
          <w:rFonts w:ascii="Times New Roman" w:hAnsi="Times New Roman" w:cs="Times New Roman"/>
          <w:color w:val="000000" w:themeColor="text1"/>
          <w:sz w:val="22"/>
          <w:szCs w:val="22"/>
          <w:vertAlign w:val="superscript"/>
        </w:rPr>
        <w:t>2</w:t>
      </w:r>
      <w:r w:rsidR="008C672D">
        <w:rPr>
          <w:rFonts w:ascii="Times New Roman" w:hAnsi="Times New Roman" w:cs="Times New Roman"/>
          <w:color w:val="000000" w:themeColor="text1"/>
          <w:sz w:val="22"/>
          <w:szCs w:val="22"/>
        </w:rPr>
        <w:t xml:space="preserve"> = 0.21</w:t>
      </w:r>
      <w:r w:rsidR="00326636">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rPr>
        <w:t xml:space="preserve">). There </w:t>
      </w:r>
      <w:del w:id="31" w:author="T White" w:date="2017-02-24T18:16:00Z">
        <w:r w:rsidRPr="003002FA" w:rsidDel="00BE0E2A">
          <w:rPr>
            <w:rFonts w:ascii="Times New Roman" w:hAnsi="Times New Roman" w:cs="Times New Roman"/>
            <w:color w:val="000000" w:themeColor="text1"/>
            <w:sz w:val="22"/>
            <w:szCs w:val="22"/>
          </w:rPr>
          <w:delText xml:space="preserve">were </w:delText>
        </w:r>
      </w:del>
      <w:ins w:id="32" w:author="T White" w:date="2017-02-24T18:16:00Z">
        <w:r w:rsidR="00BE0E2A">
          <w:rPr>
            <w:rFonts w:ascii="Times New Roman" w:hAnsi="Times New Roman" w:cs="Times New Roman"/>
            <w:color w:val="000000" w:themeColor="text1"/>
            <w:sz w:val="22"/>
            <w:szCs w:val="22"/>
          </w:rPr>
          <w:t>was</w:t>
        </w:r>
        <w:r w:rsidR="00BE0E2A" w:rsidRPr="003002FA">
          <w:rPr>
            <w:rFonts w:ascii="Times New Roman" w:hAnsi="Times New Roman" w:cs="Times New Roman"/>
            <w:color w:val="000000" w:themeColor="text1"/>
            <w:sz w:val="22"/>
            <w:szCs w:val="22"/>
          </w:rPr>
          <w:t xml:space="preserve"> </w:t>
        </w:r>
        <w:r w:rsidR="00BE0E2A">
          <w:rPr>
            <w:rFonts w:ascii="Times New Roman" w:hAnsi="Times New Roman" w:cs="Times New Roman"/>
            <w:color w:val="000000" w:themeColor="text1"/>
            <w:sz w:val="22"/>
            <w:szCs w:val="22"/>
          </w:rPr>
          <w:t xml:space="preserve">a </w:t>
        </w:r>
      </w:ins>
      <w:r w:rsidRPr="003002FA">
        <w:rPr>
          <w:rFonts w:ascii="Times New Roman" w:hAnsi="Times New Roman" w:cs="Times New Roman"/>
          <w:color w:val="000000" w:themeColor="text1"/>
          <w:sz w:val="22"/>
          <w:szCs w:val="22"/>
        </w:rPr>
        <w:t xml:space="preserve">significant </w:t>
      </w:r>
      <w:del w:id="33" w:author="T White" w:date="2017-02-24T18:16:00Z">
        <w:r w:rsidRPr="003002FA" w:rsidDel="00BE0E2A">
          <w:rPr>
            <w:rFonts w:ascii="Times New Roman" w:hAnsi="Times New Roman" w:cs="Times New Roman"/>
            <w:color w:val="000000" w:themeColor="text1"/>
            <w:sz w:val="22"/>
            <w:szCs w:val="22"/>
          </w:rPr>
          <w:delText xml:space="preserve">linear and </w:delText>
        </w:r>
      </w:del>
      <w:r w:rsidRPr="003002FA">
        <w:rPr>
          <w:rFonts w:ascii="Times New Roman" w:hAnsi="Times New Roman" w:cs="Times New Roman"/>
          <w:color w:val="000000" w:themeColor="text1"/>
          <w:sz w:val="22"/>
          <w:szCs w:val="22"/>
        </w:rPr>
        <w:t>quadratic effect</w:t>
      </w:r>
      <w:del w:id="34" w:author="T White" w:date="2017-02-24T18:16:00Z">
        <w:r w:rsidRPr="003002FA" w:rsidDel="00BE0E2A">
          <w:rPr>
            <w:rFonts w:ascii="Times New Roman" w:hAnsi="Times New Roman" w:cs="Times New Roman"/>
            <w:color w:val="000000" w:themeColor="text1"/>
            <w:sz w:val="22"/>
            <w:szCs w:val="22"/>
          </w:rPr>
          <w:delText>s</w:delText>
        </w:r>
      </w:del>
      <w:r w:rsidRPr="003002FA">
        <w:rPr>
          <w:rFonts w:ascii="Times New Roman" w:hAnsi="Times New Roman" w:cs="Times New Roman"/>
          <w:color w:val="000000" w:themeColor="text1"/>
          <w:sz w:val="22"/>
          <w:szCs w:val="22"/>
        </w:rPr>
        <w:t xml:space="preserve"> of pattern orientation</w:t>
      </w:r>
      <w:ins w:id="35" w:author="T White" w:date="2017-02-24T18:24:00Z">
        <w:r w:rsidR="00D70096">
          <w:rPr>
            <w:rFonts w:ascii="Times New Roman" w:hAnsi="Times New Roman" w:cs="Times New Roman"/>
            <w:color w:val="000000" w:themeColor="text1"/>
            <w:sz w:val="22"/>
            <w:szCs w:val="22"/>
          </w:rPr>
          <w:t xml:space="preserve"> (Table 2)</w:t>
        </w:r>
      </w:ins>
      <w:r w:rsidRPr="003002FA">
        <w:rPr>
          <w:rFonts w:ascii="Times New Roman" w:hAnsi="Times New Roman" w:cs="Times New Roman"/>
          <w:color w:val="000000" w:themeColor="text1"/>
          <w:sz w:val="22"/>
          <w:szCs w:val="22"/>
        </w:rPr>
        <w:t xml:space="preserve">, with interception rates maximised around the mean of 42 ± </w:t>
      </w:r>
      <w:r w:rsidR="002E1DD7">
        <w:rPr>
          <w:rFonts w:ascii="Times New Roman" w:hAnsi="Times New Roman" w:cs="Times New Roman"/>
          <w:color w:val="000000" w:themeColor="text1"/>
          <w:sz w:val="22"/>
          <w:szCs w:val="22"/>
        </w:rPr>
        <w:t>3</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 s</w:t>
      </w:r>
      <w:r w:rsidR="00A06553">
        <w:rPr>
          <w:rFonts w:ascii="Times New Roman" w:hAnsi="Times New Roman" w:cs="Times New Roman"/>
          <w:color w:val="000000" w:themeColor="text1"/>
          <w:sz w:val="22"/>
          <w:szCs w:val="22"/>
        </w:rPr>
        <w:t>e</w:t>
      </w:r>
      <w:r w:rsidRPr="003002FA">
        <w:rPr>
          <w:rFonts w:ascii="Times New Roman" w:hAnsi="Times New Roman" w:cs="Times New Roman"/>
          <w:color w:val="000000" w:themeColor="text1"/>
          <w:sz w:val="22"/>
          <w:szCs w:val="22"/>
        </w:rPr>
        <w:t>; Fig. 2). Colour morph had no discernable effect on interception rates either singly or via an interaction with pattern orientation (Table 2).</w:t>
      </w:r>
    </w:p>
    <w:p w14:paraId="5D0628D7" w14:textId="77777777" w:rsidR="00FD29F6" w:rsidRDefault="00FD29F6" w:rsidP="003F339B">
      <w:pPr>
        <w:pStyle w:val="Heading1"/>
        <w:spacing w:line="480" w:lineRule="auto"/>
        <w:jc w:val="both"/>
        <w:rPr>
          <w:rFonts w:ascii="Times New Roman" w:eastAsiaTheme="minorHAnsi" w:hAnsi="Times New Roman" w:cs="Times New Roman"/>
          <w:b w:val="0"/>
          <w:bCs w:val="0"/>
          <w:color w:val="000000" w:themeColor="text1"/>
          <w:sz w:val="22"/>
          <w:szCs w:val="22"/>
        </w:rPr>
      </w:pPr>
      <w:bookmarkStart w:id="36" w:name="discussion"/>
      <w:bookmarkEnd w:id="36"/>
    </w:p>
    <w:p w14:paraId="6FA1378B" w14:textId="77777777" w:rsidR="00087015" w:rsidRPr="00FE14F2" w:rsidRDefault="00E21EA5" w:rsidP="003F339B">
      <w:pPr>
        <w:pStyle w:val="Heading1"/>
        <w:spacing w:line="480" w:lineRule="auto"/>
        <w:jc w:val="both"/>
        <w:rPr>
          <w:rFonts w:ascii="Times New Roman" w:hAnsi="Times New Roman" w:cs="Times New Roman"/>
          <w:color w:val="000000" w:themeColor="text1"/>
          <w:sz w:val="24"/>
          <w:szCs w:val="24"/>
        </w:rPr>
      </w:pPr>
      <w:r w:rsidRPr="00FE14F2">
        <w:rPr>
          <w:rFonts w:ascii="Times New Roman" w:hAnsi="Times New Roman" w:cs="Times New Roman"/>
          <w:color w:val="000000" w:themeColor="text1"/>
          <w:sz w:val="24"/>
          <w:szCs w:val="24"/>
        </w:rPr>
        <w:t>4. Discussion</w:t>
      </w:r>
    </w:p>
    <w:p w14:paraId="16DCCA02" w14:textId="01425147" w:rsidR="00087015" w:rsidRPr="003002FA" w:rsidRDefault="00E21EA5" w:rsidP="005716FB">
      <w:pPr>
        <w:pStyle w:val="FirstParagraph"/>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Signalling theory contends that communication systems should evolve to enable the effective generation and transmission of signals [1,6]</w:t>
      </w:r>
      <w:r w:rsidR="00E22198">
        <w:rPr>
          <w:rFonts w:ascii="Times New Roman" w:hAnsi="Times New Roman" w:cs="Times New Roman"/>
          <w:color w:val="000000" w:themeColor="text1"/>
          <w:sz w:val="22"/>
          <w:szCs w:val="22"/>
        </w:rPr>
        <w:t xml:space="preserve">. </w:t>
      </w:r>
      <w:r w:rsidR="00E1525D">
        <w:rPr>
          <w:rFonts w:ascii="Times New Roman" w:hAnsi="Times New Roman" w:cs="Times New Roman"/>
          <w:color w:val="000000" w:themeColor="text1"/>
          <w:sz w:val="22"/>
          <w:szCs w:val="22"/>
        </w:rPr>
        <w:t>However, t</w:t>
      </w:r>
      <w:r w:rsidRPr="003002FA">
        <w:rPr>
          <w:rFonts w:ascii="Times New Roman" w:hAnsi="Times New Roman" w:cs="Times New Roman"/>
          <w:color w:val="000000" w:themeColor="text1"/>
          <w:sz w:val="22"/>
          <w:szCs w:val="22"/>
        </w:rPr>
        <w:t>he predicted functional links between colour-</w:t>
      </w:r>
      <w:r w:rsidRPr="003002FA">
        <w:rPr>
          <w:rFonts w:ascii="Times New Roman" w:hAnsi="Times New Roman" w:cs="Times New Roman"/>
          <w:color w:val="000000" w:themeColor="text1"/>
          <w:sz w:val="22"/>
          <w:szCs w:val="22"/>
        </w:rPr>
        <w:lastRenderedPageBreak/>
        <w:t xml:space="preserve">signal components and signalling behaviours in the context of deception are poorly supported. Across experimental and observational assays, I found that </w:t>
      </w:r>
      <w:r w:rsidRPr="003002FA">
        <w:rPr>
          <w:rFonts w:ascii="Times New Roman" w:hAnsi="Times New Roman" w:cs="Times New Roman"/>
          <w:i/>
          <w:color w:val="000000" w:themeColor="text1"/>
          <w:sz w:val="22"/>
          <w:szCs w:val="22"/>
        </w:rPr>
        <w:t>G. fornciata</w:t>
      </w:r>
      <w:r w:rsidRPr="003002FA">
        <w:rPr>
          <w:rFonts w:ascii="Times New Roman" w:hAnsi="Times New Roman" w:cs="Times New Roman"/>
          <w:color w:val="000000" w:themeColor="text1"/>
          <w:sz w:val="22"/>
          <w:szCs w:val="22"/>
        </w:rPr>
        <w:t xml:space="preserve"> control the orientation of their banded colour signals in the web (Fig. 1), and that pattern orientation is predictive of prey interception rates (Fig. 2). These results reveal an element of dynamism in an otherwise 'static' sit-and-wait signalling system through the active manipulation of colour-lure geometry. More broadly, they are consistent with a coevolutionary link between multicomponent signal design and signalling behaviour in the context of colour-based luring.</w:t>
      </w:r>
    </w:p>
    <w:p w14:paraId="2F3E619B" w14:textId="77777777"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The nature of the biases being exploited in prey through the use of a near-diagonal stripe remain to be identified (Fig. 1), though two non-exclusive visual and/or perceptual effects would likely be induced. One is form disruption. Highly contrasting stripes are known to confuse edge-detection mechanisms across taxa (i.e. 'disruptive coloration', [18]), which may inhibit the recognition of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 xml:space="preserve"> as a potential threat by their primarily dipteran and hymenopteran prey [7,13]. This does not account for the specific orientational preference of spiders, however, since the disruptive effects would likely arise irrespective of signal geometry.</w:t>
      </w:r>
    </w:p>
    <w:p w14:paraId="0733379A" w14:textId="3E61FC59" w:rsidR="00087015" w:rsidRPr="003002FA"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A second possibility is that the banding pattern and orientation of spiders effectively stimulates the motion-detection pathways of potential prey. Small free-flying insects, such as flies, typically move in a series of rapid, translational saccades in the horizontal and/or vertical plane [19,20]. From the perspective of such a viewer, a horizontally-oriented (90</w:t>
      </w:r>
      <w:r w:rsidRPr="003002FA">
        <w:rPr>
          <w:rFonts w:ascii="Times New Roman" w:hAnsi="Times New Roman" w:cs="Times New Roman"/>
          <w:color w:val="000000" w:themeColor="text1"/>
          <w:sz w:val="22"/>
          <w:szCs w:val="22"/>
          <w:vertAlign w:val="superscript"/>
        </w:rPr>
        <w:t>o</w:t>
      </w:r>
      <w:r w:rsidRPr="003002FA">
        <w:rPr>
          <w:rFonts w:ascii="Times New Roman" w:hAnsi="Times New Roman" w:cs="Times New Roman"/>
          <w:color w:val="000000" w:themeColor="text1"/>
          <w:sz w:val="22"/>
          <w:szCs w:val="22"/>
        </w:rPr>
        <w:t xml:space="preserve">) stripe would almost exclusively generate vertical motion on the retina, while a vertical striping would generate horizontal motion. By orienting off-axis, spiders may benefit from the induction of motion cues (i.e. self-induced 'flicker') in both dimensions, on average. This may, among other effects, more reliably attract the attention of </w:t>
      </w:r>
      <w:ins w:id="37" w:author="T White" w:date="2017-02-25T11:40:00Z">
        <w:r w:rsidR="003238C1">
          <w:rPr>
            <w:rFonts w:ascii="Times New Roman" w:hAnsi="Times New Roman" w:cs="Times New Roman"/>
            <w:color w:val="000000" w:themeColor="text1"/>
            <w:sz w:val="22"/>
            <w:szCs w:val="22"/>
          </w:rPr>
          <w:t>close-</w:t>
        </w:r>
      </w:ins>
      <w:r w:rsidRPr="003002FA">
        <w:rPr>
          <w:rFonts w:ascii="Times New Roman" w:hAnsi="Times New Roman" w:cs="Times New Roman"/>
          <w:color w:val="000000" w:themeColor="text1"/>
          <w:sz w:val="22"/>
          <w:szCs w:val="22"/>
        </w:rPr>
        <w:t xml:space="preserve">passing prey [19]. </w:t>
      </w:r>
      <w:del w:id="38" w:author="T White" w:date="2017-02-24T18:27:00Z">
        <w:r w:rsidRPr="003002FA" w:rsidDel="00ED09D1">
          <w:rPr>
            <w:rFonts w:ascii="Times New Roman" w:hAnsi="Times New Roman" w:cs="Times New Roman"/>
            <w:color w:val="000000" w:themeColor="text1"/>
            <w:sz w:val="22"/>
            <w:szCs w:val="22"/>
          </w:rPr>
          <w:delText>Evidence for the use of</w:delText>
        </w:r>
      </w:del>
      <w:ins w:id="39" w:author="T White" w:date="2017-02-24T18:27:00Z">
        <w:r w:rsidR="00ED09D1">
          <w:rPr>
            <w:rFonts w:ascii="Times New Roman" w:hAnsi="Times New Roman" w:cs="Times New Roman"/>
            <w:color w:val="000000" w:themeColor="text1"/>
            <w:sz w:val="22"/>
            <w:szCs w:val="22"/>
          </w:rPr>
          <w:t>The question</w:t>
        </w:r>
      </w:ins>
      <w:ins w:id="40" w:author="T White" w:date="2017-02-24T18:28:00Z">
        <w:r w:rsidR="00ED09D1">
          <w:rPr>
            <w:rFonts w:ascii="Times New Roman" w:hAnsi="Times New Roman" w:cs="Times New Roman"/>
            <w:color w:val="000000" w:themeColor="text1"/>
            <w:sz w:val="22"/>
            <w:szCs w:val="22"/>
          </w:rPr>
          <w:t xml:space="preserve"> of whether</w:t>
        </w:r>
      </w:ins>
      <w:r w:rsidRPr="003002FA">
        <w:rPr>
          <w:rFonts w:ascii="Times New Roman" w:hAnsi="Times New Roman" w:cs="Times New Roman"/>
          <w:color w:val="000000" w:themeColor="text1"/>
          <w:sz w:val="22"/>
          <w:szCs w:val="22"/>
        </w:rPr>
        <w:t xml:space="preserve"> banded patterns </w:t>
      </w:r>
      <w:ins w:id="41" w:author="T White" w:date="2017-02-24T18:28:00Z">
        <w:r w:rsidR="00240531">
          <w:rPr>
            <w:rFonts w:ascii="Times New Roman" w:hAnsi="Times New Roman" w:cs="Times New Roman"/>
            <w:color w:val="000000" w:themeColor="text1"/>
            <w:sz w:val="22"/>
            <w:szCs w:val="22"/>
          </w:rPr>
          <w:t>can</w:t>
        </w:r>
        <w:r w:rsidR="00ED09D1">
          <w:rPr>
            <w:rFonts w:ascii="Times New Roman" w:hAnsi="Times New Roman" w:cs="Times New Roman"/>
            <w:color w:val="000000" w:themeColor="text1"/>
            <w:sz w:val="22"/>
            <w:szCs w:val="22"/>
          </w:rPr>
          <w:t xml:space="preserve"> </w:t>
        </w:r>
      </w:ins>
      <w:del w:id="42" w:author="T White" w:date="2017-02-24T18:28:00Z">
        <w:r w:rsidRPr="003002FA" w:rsidDel="00ED09D1">
          <w:rPr>
            <w:rFonts w:ascii="Times New Roman" w:hAnsi="Times New Roman" w:cs="Times New Roman"/>
            <w:color w:val="000000" w:themeColor="text1"/>
            <w:sz w:val="22"/>
            <w:szCs w:val="22"/>
          </w:rPr>
          <w:delText xml:space="preserve">for the </w:delText>
        </w:r>
      </w:del>
      <w:r w:rsidRPr="003002FA">
        <w:rPr>
          <w:rFonts w:ascii="Times New Roman" w:hAnsi="Times New Roman" w:cs="Times New Roman"/>
          <w:color w:val="000000" w:themeColor="text1"/>
          <w:sz w:val="22"/>
          <w:szCs w:val="22"/>
        </w:rPr>
        <w:t>active</w:t>
      </w:r>
      <w:ins w:id="43" w:author="T White" w:date="2017-02-24T18:28:00Z">
        <w:r w:rsidR="00ED09D1">
          <w:rPr>
            <w:rFonts w:ascii="Times New Roman" w:hAnsi="Times New Roman" w:cs="Times New Roman"/>
            <w:color w:val="000000" w:themeColor="text1"/>
            <w:sz w:val="22"/>
            <w:szCs w:val="22"/>
          </w:rPr>
          <w:t>ly</w:t>
        </w:r>
      </w:ins>
      <w:r w:rsidRPr="003002FA">
        <w:rPr>
          <w:rFonts w:ascii="Times New Roman" w:hAnsi="Times New Roman" w:cs="Times New Roman"/>
          <w:color w:val="000000" w:themeColor="text1"/>
          <w:sz w:val="22"/>
          <w:szCs w:val="22"/>
        </w:rPr>
        <w:t xml:space="preserve"> </w:t>
      </w:r>
      <w:del w:id="44" w:author="T White" w:date="2017-02-24T18:28:00Z">
        <w:r w:rsidRPr="003002FA" w:rsidDel="00ED09D1">
          <w:rPr>
            <w:rFonts w:ascii="Times New Roman" w:hAnsi="Times New Roman" w:cs="Times New Roman"/>
            <w:color w:val="000000" w:themeColor="text1"/>
            <w:sz w:val="22"/>
            <w:szCs w:val="22"/>
          </w:rPr>
          <w:delText xml:space="preserve">attraction </w:delText>
        </w:r>
      </w:del>
      <w:ins w:id="45" w:author="T White" w:date="2017-02-24T18:28:00Z">
        <w:r w:rsidR="00ED09D1">
          <w:rPr>
            <w:rFonts w:ascii="Times New Roman" w:hAnsi="Times New Roman" w:cs="Times New Roman"/>
            <w:color w:val="000000" w:themeColor="text1"/>
            <w:sz w:val="22"/>
            <w:szCs w:val="22"/>
          </w:rPr>
          <w:t>attract the attention</w:t>
        </w:r>
        <w:r w:rsidR="00ED09D1" w:rsidRPr="003002FA">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of receivers in such a manner</w:t>
      </w:r>
      <w:del w:id="46" w:author="T White" w:date="2017-02-24T18:29:00Z">
        <w:r w:rsidRPr="003002FA" w:rsidDel="007B3095">
          <w:rPr>
            <w:rFonts w:ascii="Times New Roman" w:hAnsi="Times New Roman" w:cs="Times New Roman"/>
            <w:color w:val="000000" w:themeColor="text1"/>
            <w:sz w:val="22"/>
            <w:szCs w:val="22"/>
          </w:rPr>
          <w:delText xml:space="preserve">, rather than </w:delText>
        </w:r>
        <w:r w:rsidR="00CA6D2B" w:rsidRPr="003002FA" w:rsidDel="007B3095">
          <w:rPr>
            <w:rFonts w:ascii="Times New Roman" w:hAnsi="Times New Roman" w:cs="Times New Roman"/>
            <w:color w:val="000000" w:themeColor="text1"/>
            <w:sz w:val="22"/>
            <w:szCs w:val="22"/>
          </w:rPr>
          <w:delText>camouflage</w:delText>
        </w:r>
        <w:r w:rsidRPr="003002FA" w:rsidDel="007B3095">
          <w:rPr>
            <w:rFonts w:ascii="Times New Roman" w:hAnsi="Times New Roman" w:cs="Times New Roman"/>
            <w:color w:val="000000" w:themeColor="text1"/>
            <w:sz w:val="22"/>
            <w:szCs w:val="22"/>
          </w:rPr>
          <w:delText xml:space="preserve"> and/or crypsis,</w:delText>
        </w:r>
      </w:del>
      <w:r w:rsidRPr="003002FA">
        <w:rPr>
          <w:rFonts w:ascii="Times New Roman" w:hAnsi="Times New Roman" w:cs="Times New Roman"/>
          <w:color w:val="000000" w:themeColor="text1"/>
          <w:sz w:val="22"/>
          <w:szCs w:val="22"/>
        </w:rPr>
        <w:t xml:space="preserve"> is </w:t>
      </w:r>
      <w:del w:id="47" w:author="T White" w:date="2017-02-24T18:29:00Z">
        <w:r w:rsidRPr="003002FA" w:rsidDel="007B3095">
          <w:rPr>
            <w:rFonts w:ascii="Times New Roman" w:hAnsi="Times New Roman" w:cs="Times New Roman"/>
            <w:color w:val="000000" w:themeColor="text1"/>
            <w:sz w:val="22"/>
            <w:szCs w:val="22"/>
          </w:rPr>
          <w:delText>sparse</w:delText>
        </w:r>
      </w:del>
      <w:ins w:id="48" w:author="T White" w:date="2017-02-24T18:29:00Z">
        <w:r w:rsidR="007B3095">
          <w:rPr>
            <w:rFonts w:ascii="Times New Roman" w:hAnsi="Times New Roman" w:cs="Times New Roman"/>
            <w:color w:val="000000" w:themeColor="text1"/>
            <w:sz w:val="22"/>
            <w:szCs w:val="22"/>
          </w:rPr>
          <w:t>not well explored</w:t>
        </w:r>
      </w:ins>
      <w:r w:rsidRPr="003002FA">
        <w:rPr>
          <w:rFonts w:ascii="Times New Roman" w:hAnsi="Times New Roman" w:cs="Times New Roman"/>
          <w:color w:val="000000" w:themeColor="text1"/>
          <w:sz w:val="22"/>
          <w:szCs w:val="22"/>
        </w:rPr>
        <w:t>, and would repay further study.</w:t>
      </w:r>
    </w:p>
    <w:p w14:paraId="52E8BC93" w14:textId="4AD91D4A" w:rsidR="00087015" w:rsidRDefault="00E21EA5" w:rsidP="00DE5A9B">
      <w:pPr>
        <w:pStyle w:val="BodyText"/>
        <w:spacing w:line="480" w:lineRule="auto"/>
        <w:ind w:firstLine="720"/>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lastRenderedPageBreak/>
        <w:t>The absence of morph-specific effects on prey interception rates (Table 1) suggests a</w:t>
      </w:r>
      <w:r w:rsidR="009A23D3">
        <w:rPr>
          <w:rFonts w:ascii="Times New Roman" w:hAnsi="Times New Roman" w:cs="Times New Roman"/>
          <w:color w:val="000000" w:themeColor="text1"/>
          <w:sz w:val="22"/>
          <w:szCs w:val="22"/>
        </w:rPr>
        <w:t xml:space="preserve"> degree</w:t>
      </w:r>
      <w:r w:rsidRPr="003002FA">
        <w:rPr>
          <w:rFonts w:ascii="Times New Roman" w:hAnsi="Times New Roman" w:cs="Times New Roman"/>
          <w:color w:val="000000" w:themeColor="text1"/>
          <w:sz w:val="22"/>
          <w:szCs w:val="22"/>
        </w:rPr>
        <w:t xml:space="preserve"> of functional</w:t>
      </w:r>
      <w:r w:rsidR="00D22574">
        <w:rPr>
          <w:rFonts w:ascii="Times New Roman" w:hAnsi="Times New Roman" w:cs="Times New Roman"/>
          <w:color w:val="000000" w:themeColor="text1"/>
          <w:sz w:val="22"/>
          <w:szCs w:val="22"/>
        </w:rPr>
        <w:t>,</w:t>
      </w:r>
      <w:r w:rsidRPr="003002FA">
        <w:rPr>
          <w:rFonts w:ascii="Times New Roman" w:hAnsi="Times New Roman" w:cs="Times New Roman"/>
          <w:color w:val="000000" w:themeColor="text1"/>
          <w:sz w:val="22"/>
          <w:szCs w:val="22"/>
        </w:rPr>
        <w:t xml:space="preserve"> and evolutionary, independence between chromatic and geometric signal components. This is not unexpected, given that the contributions of colour and pattern elements to the subjective appearance of signals will shift with viewing context, and particularly distance. The size and spatial frequency of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 xml:space="preserve">'s stripes (Fig. 1d) means that a distinct banding pattern will only be resolvable upon relatively close inspection by insect prey [21]. At longer range the dark and light bands will appear to blend, at which point the more general signal features of colour and luminance will predominate. Recent work in this species suggests that the chromatic and achromatic contrasts generated by 'yellow' and 'white' colour morphs, respectively, enhance their conspicuousness within different visual channels in prey, and that this may contribute to the maintenance of polymorphism [7]. This, together with the results of the present study, implies that the colour and pattern of </w:t>
      </w:r>
      <w:r w:rsidRPr="003002FA">
        <w:rPr>
          <w:rFonts w:ascii="Times New Roman" w:hAnsi="Times New Roman" w:cs="Times New Roman"/>
          <w:i/>
          <w:color w:val="000000" w:themeColor="text1"/>
          <w:sz w:val="22"/>
          <w:szCs w:val="22"/>
        </w:rPr>
        <w:t>G. fornicata</w:t>
      </w:r>
      <w:r w:rsidRPr="003002FA">
        <w:rPr>
          <w:rFonts w:ascii="Times New Roman" w:hAnsi="Times New Roman" w:cs="Times New Roman"/>
          <w:color w:val="000000" w:themeColor="text1"/>
          <w:sz w:val="22"/>
          <w:szCs w:val="22"/>
        </w:rPr>
        <w:t xml:space="preserve">'s signals may have been differentially selected for their deceptive effects across viewing contexts. The overall 'colour' of lures may target general chromatic and/or achromatic preferences </w:t>
      </w:r>
      <w:r w:rsidR="00546C4B">
        <w:rPr>
          <w:rFonts w:ascii="Times New Roman" w:hAnsi="Times New Roman" w:cs="Times New Roman"/>
          <w:color w:val="000000" w:themeColor="text1"/>
          <w:sz w:val="22"/>
          <w:szCs w:val="22"/>
        </w:rPr>
        <w:t>i</w:t>
      </w:r>
      <w:r w:rsidR="001A4535">
        <w:rPr>
          <w:rFonts w:ascii="Times New Roman" w:hAnsi="Times New Roman" w:cs="Times New Roman"/>
          <w:color w:val="000000" w:themeColor="text1"/>
          <w:sz w:val="22"/>
          <w:szCs w:val="22"/>
        </w:rPr>
        <w:t>n</w:t>
      </w:r>
      <w:r w:rsidRPr="003002FA">
        <w:rPr>
          <w:rFonts w:ascii="Times New Roman" w:hAnsi="Times New Roman" w:cs="Times New Roman"/>
          <w:color w:val="000000" w:themeColor="text1"/>
          <w:sz w:val="22"/>
          <w:szCs w:val="22"/>
        </w:rPr>
        <w:t xml:space="preserve"> prey (</w:t>
      </w:r>
      <w:r w:rsidRPr="004670E6">
        <w:rPr>
          <w:rFonts w:ascii="Times New Roman" w:hAnsi="Times New Roman" w:cs="Times New Roman"/>
          <w:i/>
          <w:color w:val="000000" w:themeColor="text1"/>
          <w:sz w:val="22"/>
          <w:szCs w:val="22"/>
        </w:rPr>
        <w:t>sensu</w:t>
      </w:r>
      <w:r w:rsidRPr="003002FA">
        <w:rPr>
          <w:rFonts w:ascii="Times New Roman" w:hAnsi="Times New Roman" w:cs="Times New Roman"/>
          <w:color w:val="000000" w:themeColor="text1"/>
          <w:sz w:val="22"/>
          <w:szCs w:val="22"/>
        </w:rPr>
        <w:t xml:space="preserve"> [7]), while the banded pattern may exploit attentional or edge-detection mechanisms when encountered at close range (as noted above). </w:t>
      </w:r>
      <w:r w:rsidR="007A7ED1">
        <w:rPr>
          <w:rFonts w:ascii="Times New Roman" w:hAnsi="Times New Roman" w:cs="Times New Roman"/>
          <w:color w:val="000000" w:themeColor="text1"/>
          <w:sz w:val="22"/>
          <w:szCs w:val="22"/>
        </w:rPr>
        <w:t>These</w:t>
      </w:r>
      <w:r w:rsidRPr="003002FA">
        <w:rPr>
          <w:rFonts w:ascii="Times New Roman" w:hAnsi="Times New Roman" w:cs="Times New Roman"/>
          <w:color w:val="000000" w:themeColor="text1"/>
          <w:sz w:val="22"/>
          <w:szCs w:val="22"/>
        </w:rPr>
        <w:t xml:space="preserve"> </w:t>
      </w:r>
      <w:r w:rsidR="007A7ED1">
        <w:rPr>
          <w:rFonts w:ascii="Times New Roman" w:hAnsi="Times New Roman" w:cs="Times New Roman"/>
          <w:color w:val="000000" w:themeColor="text1"/>
          <w:sz w:val="22"/>
          <w:szCs w:val="22"/>
        </w:rPr>
        <w:t>hypotheses</w:t>
      </w:r>
      <w:r w:rsidRPr="003002FA">
        <w:rPr>
          <w:rFonts w:ascii="Times New Roman" w:hAnsi="Times New Roman" w:cs="Times New Roman"/>
          <w:color w:val="000000" w:themeColor="text1"/>
          <w:sz w:val="22"/>
          <w:szCs w:val="22"/>
        </w:rPr>
        <w:t xml:space="preserve"> </w:t>
      </w:r>
      <w:r w:rsidR="00DF5810" w:rsidRPr="003002FA">
        <w:rPr>
          <w:rFonts w:ascii="Times New Roman" w:hAnsi="Times New Roman" w:cs="Times New Roman"/>
          <w:color w:val="000000" w:themeColor="text1"/>
          <w:sz w:val="22"/>
          <w:szCs w:val="22"/>
        </w:rPr>
        <w:t>stand</w:t>
      </w:r>
      <w:r w:rsidRPr="003002FA">
        <w:rPr>
          <w:rFonts w:ascii="Times New Roman" w:hAnsi="Times New Roman" w:cs="Times New Roman"/>
          <w:color w:val="000000" w:themeColor="text1"/>
          <w:sz w:val="22"/>
          <w:szCs w:val="22"/>
        </w:rPr>
        <w:t xml:space="preserve"> to be tested, and the complex interaction between signal structure, signalling behaviour, and receiver visual ecology in this system [7,12,22] presents exciting opportunities for further </w:t>
      </w:r>
      <w:r w:rsidR="00896D4B">
        <w:rPr>
          <w:rFonts w:ascii="Times New Roman" w:hAnsi="Times New Roman" w:cs="Times New Roman"/>
          <w:color w:val="000000" w:themeColor="text1"/>
          <w:sz w:val="22"/>
          <w:szCs w:val="22"/>
        </w:rPr>
        <w:t>illuminating</w:t>
      </w:r>
      <w:r w:rsidRPr="003002FA">
        <w:rPr>
          <w:rFonts w:ascii="Times New Roman" w:hAnsi="Times New Roman" w:cs="Times New Roman"/>
          <w:color w:val="000000" w:themeColor="text1"/>
          <w:sz w:val="22"/>
          <w:szCs w:val="22"/>
        </w:rPr>
        <w:t xml:space="preserve"> the evolution of efficacy in deception.</w:t>
      </w:r>
    </w:p>
    <w:p w14:paraId="461C6427" w14:textId="77777777" w:rsidR="009816F9" w:rsidRPr="003002FA" w:rsidRDefault="009816F9" w:rsidP="003F339B">
      <w:pPr>
        <w:pStyle w:val="BodyText"/>
        <w:spacing w:line="480" w:lineRule="auto"/>
        <w:jc w:val="both"/>
        <w:rPr>
          <w:rFonts w:ascii="Times New Roman" w:hAnsi="Times New Roman" w:cs="Times New Roman"/>
          <w:color w:val="000000" w:themeColor="text1"/>
          <w:sz w:val="22"/>
          <w:szCs w:val="22"/>
        </w:rPr>
      </w:pPr>
    </w:p>
    <w:p w14:paraId="459744FE" w14:textId="77777777"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Acknowledgements</w:t>
      </w:r>
    </w:p>
    <w:p w14:paraId="75A51710" w14:textId="67DB2E35" w:rsidR="009816F9" w:rsidRPr="003C14E4"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w:t>
      </w:r>
      <w:r w:rsidR="00FE7A60">
        <w:rPr>
          <w:rFonts w:ascii="Times New Roman" w:hAnsi="Times New Roman" w:cs="Times New Roman"/>
          <w:color w:val="000000" w:themeColor="text1"/>
          <w:sz w:val="22"/>
          <w:szCs w:val="22"/>
        </w:rPr>
        <w:t xml:space="preserve"> a</w:t>
      </w:r>
      <w:r w:rsidR="00662A4E">
        <w:rPr>
          <w:rFonts w:ascii="Times New Roman" w:hAnsi="Times New Roman" w:cs="Times New Roman"/>
          <w:color w:val="000000" w:themeColor="text1"/>
          <w:sz w:val="22"/>
          <w:szCs w:val="22"/>
        </w:rPr>
        <w:t>m grateful to</w:t>
      </w:r>
      <w:r w:rsidRPr="003002FA">
        <w:rPr>
          <w:rFonts w:ascii="Times New Roman" w:hAnsi="Times New Roman" w:cs="Times New Roman"/>
          <w:color w:val="000000" w:themeColor="text1"/>
          <w:sz w:val="22"/>
          <w:szCs w:val="22"/>
        </w:rPr>
        <w:t xml:space="preserve"> Darrell Kemp for valuable discussions and assistance, </w:t>
      </w:r>
      <w:ins w:id="49" w:author="T White" w:date="2017-02-25T11:21:00Z">
        <w:r w:rsidR="00671635">
          <w:rPr>
            <w:rFonts w:ascii="Times New Roman" w:hAnsi="Times New Roman" w:cs="Times New Roman"/>
            <w:color w:val="000000" w:themeColor="text1"/>
            <w:sz w:val="22"/>
            <w:szCs w:val="22"/>
          </w:rPr>
          <w:t xml:space="preserve">and two anonymous reviewers for insightful comments. </w:t>
        </w:r>
      </w:ins>
      <w:del w:id="50" w:author="T White" w:date="2017-02-25T11:22:00Z">
        <w:r w:rsidRPr="003002FA" w:rsidDel="00671635">
          <w:rPr>
            <w:rFonts w:ascii="Times New Roman" w:hAnsi="Times New Roman" w:cs="Times New Roman"/>
            <w:color w:val="000000" w:themeColor="text1"/>
            <w:sz w:val="22"/>
            <w:szCs w:val="22"/>
          </w:rPr>
          <w:delText xml:space="preserve">and </w:delText>
        </w:r>
      </w:del>
      <w:ins w:id="51" w:author="T White" w:date="2017-02-25T11:22:00Z">
        <w:r w:rsidR="00547D6E">
          <w:rPr>
            <w:rFonts w:ascii="Times New Roman" w:hAnsi="Times New Roman" w:cs="Times New Roman"/>
            <w:color w:val="000000" w:themeColor="text1"/>
            <w:sz w:val="22"/>
            <w:szCs w:val="22"/>
          </w:rPr>
          <w:t xml:space="preserve">As always, </w:t>
        </w:r>
        <w:r w:rsidR="00671635">
          <w:rPr>
            <w:rFonts w:ascii="Times New Roman" w:hAnsi="Times New Roman" w:cs="Times New Roman"/>
            <w:color w:val="000000" w:themeColor="text1"/>
            <w:sz w:val="22"/>
            <w:szCs w:val="22"/>
          </w:rPr>
          <w:t>I thank</w:t>
        </w:r>
        <w:r w:rsidR="00671635" w:rsidRPr="003002FA">
          <w:rPr>
            <w:rFonts w:ascii="Times New Roman" w:hAnsi="Times New Roman" w:cs="Times New Roman"/>
            <w:color w:val="000000" w:themeColor="text1"/>
            <w:sz w:val="22"/>
            <w:szCs w:val="22"/>
          </w:rPr>
          <w:t xml:space="preserve"> </w:t>
        </w:r>
      </w:ins>
      <w:r w:rsidRPr="003002FA">
        <w:rPr>
          <w:rFonts w:ascii="Times New Roman" w:hAnsi="Times New Roman" w:cs="Times New Roman"/>
          <w:color w:val="000000" w:themeColor="text1"/>
          <w:sz w:val="22"/>
          <w:szCs w:val="22"/>
        </w:rPr>
        <w:t>Elizabeth Mulvenna for all her support.</w:t>
      </w:r>
    </w:p>
    <w:p w14:paraId="1A60F7E5" w14:textId="5E5F616A"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t xml:space="preserve">Data </w:t>
      </w:r>
      <w:r w:rsidR="003B1A66" w:rsidRPr="009816F9">
        <w:rPr>
          <w:rFonts w:ascii="Times New Roman" w:hAnsi="Times New Roman" w:cs="Times New Roman"/>
          <w:b/>
          <w:color w:val="000000" w:themeColor="text1"/>
        </w:rPr>
        <w:t>accessibility</w:t>
      </w:r>
    </w:p>
    <w:p w14:paraId="640A3C5B" w14:textId="543526A6" w:rsidR="009816F9" w:rsidRPr="003C14E4" w:rsidRDefault="00E21EA5" w:rsidP="003F339B">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All raw data and code are available via github (</w:t>
      </w:r>
      <w:r w:rsidR="00675EA9" w:rsidRPr="00675EA9">
        <w:rPr>
          <w:rFonts w:ascii="Times New Roman" w:hAnsi="Times New Roman" w:cs="Times New Roman"/>
          <w:color w:val="000000" w:themeColor="text1"/>
          <w:sz w:val="22"/>
          <w:szCs w:val="22"/>
        </w:rPr>
        <w:t>https://github.com/thomased/ms_spiderpattern</w:t>
      </w:r>
      <w:r w:rsidRPr="003002FA">
        <w:rPr>
          <w:rFonts w:ascii="Times New Roman" w:hAnsi="Times New Roman" w:cs="Times New Roman"/>
          <w:color w:val="000000" w:themeColor="text1"/>
          <w:sz w:val="22"/>
          <w:szCs w:val="22"/>
        </w:rPr>
        <w:t>)</w:t>
      </w:r>
      <w:r w:rsidR="00BE45C3">
        <w:rPr>
          <w:rFonts w:ascii="Times New Roman" w:hAnsi="Times New Roman" w:cs="Times New Roman"/>
          <w:color w:val="000000" w:themeColor="text1"/>
          <w:sz w:val="22"/>
          <w:szCs w:val="22"/>
        </w:rPr>
        <w:t xml:space="preserve">, and </w:t>
      </w:r>
      <w:del w:id="52" w:author="T White" w:date="2017-02-25T11:21:00Z">
        <w:r w:rsidR="00BE45C3" w:rsidDel="00D02286">
          <w:rPr>
            <w:rFonts w:ascii="Times New Roman" w:hAnsi="Times New Roman" w:cs="Times New Roman"/>
            <w:color w:val="000000" w:themeColor="text1"/>
            <w:sz w:val="22"/>
            <w:szCs w:val="22"/>
          </w:rPr>
          <w:delText xml:space="preserve">will be </w:delText>
        </w:r>
        <w:r w:rsidR="008477A1" w:rsidDel="00D02286">
          <w:rPr>
            <w:rFonts w:ascii="Times New Roman" w:hAnsi="Times New Roman" w:cs="Times New Roman"/>
            <w:color w:val="000000" w:themeColor="text1"/>
            <w:sz w:val="22"/>
            <w:szCs w:val="22"/>
          </w:rPr>
          <w:delText>made</w:delText>
        </w:r>
      </w:del>
      <w:ins w:id="53" w:author="T White" w:date="2017-02-25T11:21:00Z">
        <w:r w:rsidR="00D02286">
          <w:rPr>
            <w:rFonts w:ascii="Times New Roman" w:hAnsi="Times New Roman" w:cs="Times New Roman"/>
            <w:color w:val="000000" w:themeColor="text1"/>
            <w:sz w:val="22"/>
            <w:szCs w:val="22"/>
          </w:rPr>
          <w:t>are</w:t>
        </w:r>
      </w:ins>
      <w:r w:rsidR="008477A1">
        <w:rPr>
          <w:rFonts w:ascii="Times New Roman" w:hAnsi="Times New Roman" w:cs="Times New Roman"/>
          <w:color w:val="000000" w:themeColor="text1"/>
          <w:sz w:val="22"/>
          <w:szCs w:val="22"/>
        </w:rPr>
        <w:t xml:space="preserve"> </w:t>
      </w:r>
      <w:del w:id="54" w:author="T White" w:date="2017-02-25T11:21:00Z">
        <w:r w:rsidR="00BE45C3" w:rsidDel="00D02286">
          <w:rPr>
            <w:rFonts w:ascii="Times New Roman" w:hAnsi="Times New Roman" w:cs="Times New Roman"/>
            <w:color w:val="000000" w:themeColor="text1"/>
            <w:sz w:val="22"/>
            <w:szCs w:val="22"/>
          </w:rPr>
          <w:delText xml:space="preserve">persistently </w:delText>
        </w:r>
      </w:del>
      <w:r w:rsidR="00BE45C3">
        <w:rPr>
          <w:rFonts w:ascii="Times New Roman" w:hAnsi="Times New Roman" w:cs="Times New Roman"/>
          <w:color w:val="000000" w:themeColor="text1"/>
          <w:sz w:val="22"/>
          <w:szCs w:val="22"/>
        </w:rPr>
        <w:t xml:space="preserve">archived </w:t>
      </w:r>
      <w:del w:id="55" w:author="T White" w:date="2017-02-25T11:21:00Z">
        <w:r w:rsidR="00BE45C3" w:rsidDel="00D02286">
          <w:rPr>
            <w:rFonts w:ascii="Times New Roman" w:hAnsi="Times New Roman" w:cs="Times New Roman"/>
            <w:color w:val="000000" w:themeColor="text1"/>
            <w:sz w:val="22"/>
            <w:szCs w:val="22"/>
          </w:rPr>
          <w:delText>upon acceptance</w:delText>
        </w:r>
      </w:del>
      <w:ins w:id="56" w:author="T White" w:date="2017-02-25T11:21:00Z">
        <w:r w:rsidR="00D02286">
          <w:rPr>
            <w:rFonts w:ascii="Times New Roman" w:hAnsi="Times New Roman" w:cs="Times New Roman"/>
            <w:color w:val="000000" w:themeColor="text1"/>
            <w:sz w:val="22"/>
            <w:szCs w:val="22"/>
          </w:rPr>
          <w:t>via Zenodo (doi: )</w:t>
        </w:r>
      </w:ins>
      <w:r w:rsidRPr="003002FA">
        <w:rPr>
          <w:rFonts w:ascii="Times New Roman" w:hAnsi="Times New Roman" w:cs="Times New Roman"/>
          <w:color w:val="000000" w:themeColor="text1"/>
          <w:sz w:val="22"/>
          <w:szCs w:val="22"/>
        </w:rPr>
        <w:t>.</w:t>
      </w:r>
    </w:p>
    <w:p w14:paraId="0FDEE04A" w14:textId="77777777" w:rsidR="00087015" w:rsidRPr="009816F9" w:rsidRDefault="00E21EA5" w:rsidP="003F339B">
      <w:pPr>
        <w:pStyle w:val="BodyText"/>
        <w:spacing w:line="480" w:lineRule="auto"/>
        <w:jc w:val="both"/>
        <w:rPr>
          <w:rFonts w:ascii="Times New Roman" w:hAnsi="Times New Roman" w:cs="Times New Roman"/>
          <w:color w:val="000000" w:themeColor="text1"/>
        </w:rPr>
      </w:pPr>
      <w:r w:rsidRPr="009816F9">
        <w:rPr>
          <w:rFonts w:ascii="Times New Roman" w:hAnsi="Times New Roman" w:cs="Times New Roman"/>
          <w:b/>
          <w:color w:val="000000" w:themeColor="text1"/>
        </w:rPr>
        <w:lastRenderedPageBreak/>
        <w:t>Funding statement</w:t>
      </w:r>
    </w:p>
    <w:p w14:paraId="2D2B2086" w14:textId="2643B606" w:rsidR="009816F9" w:rsidRDefault="00E21EA5" w:rsidP="009816F9">
      <w:pPr>
        <w:pStyle w:val="BodyText"/>
        <w:spacing w:line="48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TEW was supported by an Australian Postgraduate Award.</w:t>
      </w:r>
      <w:bookmarkStart w:id="57" w:name="references"/>
      <w:bookmarkEnd w:id="57"/>
    </w:p>
    <w:p w14:paraId="1E40C444" w14:textId="77777777" w:rsidR="00087015" w:rsidRPr="009816F9" w:rsidRDefault="00E21EA5" w:rsidP="003F339B">
      <w:pPr>
        <w:pStyle w:val="Heading1"/>
        <w:spacing w:line="480" w:lineRule="auto"/>
        <w:jc w:val="both"/>
        <w:rPr>
          <w:rFonts w:ascii="Times New Roman" w:hAnsi="Times New Roman" w:cs="Times New Roman"/>
          <w:color w:val="000000" w:themeColor="text1"/>
          <w:sz w:val="24"/>
          <w:szCs w:val="24"/>
        </w:rPr>
      </w:pPr>
      <w:r w:rsidRPr="009816F9">
        <w:rPr>
          <w:rFonts w:ascii="Times New Roman" w:hAnsi="Times New Roman" w:cs="Times New Roman"/>
          <w:color w:val="000000" w:themeColor="text1"/>
          <w:sz w:val="24"/>
          <w:szCs w:val="24"/>
        </w:rPr>
        <w:t>References</w:t>
      </w:r>
    </w:p>
    <w:p w14:paraId="35B6264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 Endler, J. A. 1992 Signals, signal conditions, and the direction of evolution. </w:t>
      </w:r>
      <w:r w:rsidRPr="003002FA">
        <w:rPr>
          <w:rFonts w:ascii="Times New Roman" w:hAnsi="Times New Roman" w:cs="Times New Roman"/>
          <w:i/>
          <w:color w:val="000000" w:themeColor="text1"/>
          <w:sz w:val="22"/>
          <w:szCs w:val="22"/>
        </w:rPr>
        <w:t>American Naturalist</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139</w:t>
      </w:r>
      <w:r w:rsidRPr="003002FA">
        <w:rPr>
          <w:rFonts w:ascii="Times New Roman" w:hAnsi="Times New Roman" w:cs="Times New Roman"/>
          <w:color w:val="000000" w:themeColor="text1"/>
          <w:sz w:val="22"/>
          <w:szCs w:val="22"/>
        </w:rPr>
        <w:t xml:space="preserve">, S125–S153. </w:t>
      </w:r>
    </w:p>
    <w:p w14:paraId="27E6D612"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 White, T. E., Zeil, J. &amp; Kemp, D. J. 2015 Signal design and courtship presentation coincide for highly biased delivery of an iridescent butterfly mating signal.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69</w:t>
      </w:r>
      <w:r w:rsidRPr="003002FA">
        <w:rPr>
          <w:rFonts w:ascii="Times New Roman" w:hAnsi="Times New Roman" w:cs="Times New Roman"/>
          <w:color w:val="000000" w:themeColor="text1"/>
          <w:sz w:val="22"/>
          <w:szCs w:val="22"/>
        </w:rPr>
        <w:t xml:space="preserve">, 14–25. </w:t>
      </w:r>
    </w:p>
    <w:p w14:paraId="5DAF426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3. Sicsu, P., Manica, L. T., Maia, R. &amp; Macedo, R. H. 2013 Here comes the sun: Multimodal displays are associated with sunlight incidence. </w:t>
      </w:r>
      <w:r w:rsidRPr="003002FA">
        <w:rPr>
          <w:rFonts w:ascii="Times New Roman" w:hAnsi="Times New Roman" w:cs="Times New Roman"/>
          <w:i/>
          <w:color w:val="000000" w:themeColor="text1"/>
          <w:sz w:val="22"/>
          <w:szCs w:val="22"/>
        </w:rPr>
        <w:t>Behavioral Ecology and Sociobiology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67</w:t>
      </w:r>
      <w:r w:rsidRPr="003002FA">
        <w:rPr>
          <w:rFonts w:ascii="Times New Roman" w:hAnsi="Times New Roman" w:cs="Times New Roman"/>
          <w:color w:val="000000" w:themeColor="text1"/>
          <w:sz w:val="22"/>
          <w:szCs w:val="22"/>
        </w:rPr>
        <w:t xml:space="preserve">, 1633–1642. </w:t>
      </w:r>
    </w:p>
    <w:p w14:paraId="27948A9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4. Kang, C.-K., Moon, J.-Y., Lee, S.-I. &amp; Jablonski, P. 2012 Camouflage through an active choice of a resting spot and body orientation in moths. </w:t>
      </w:r>
      <w:r w:rsidRPr="003002FA">
        <w:rPr>
          <w:rFonts w:ascii="Times New Roman" w:hAnsi="Times New Roman" w:cs="Times New Roman"/>
          <w:i/>
          <w:color w:val="000000" w:themeColor="text1"/>
          <w:sz w:val="22"/>
          <w:szCs w:val="22"/>
        </w:rPr>
        <w:t>Journal of evolutionary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25</w:t>
      </w:r>
      <w:r w:rsidRPr="003002FA">
        <w:rPr>
          <w:rFonts w:ascii="Times New Roman" w:hAnsi="Times New Roman" w:cs="Times New Roman"/>
          <w:color w:val="000000" w:themeColor="text1"/>
          <w:sz w:val="22"/>
          <w:szCs w:val="22"/>
        </w:rPr>
        <w:t xml:space="preserve">, 1695–1702. </w:t>
      </w:r>
    </w:p>
    <w:p w14:paraId="0896B7A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5. Kang, C., Stevens, M., Moon, J.-y., Lee, S.-I. &amp; Jablonski, P. G. 2015 Camouflage through behavior in moths: The role of background matching and disruptive coloration.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26</w:t>
      </w:r>
      <w:r w:rsidRPr="003002FA">
        <w:rPr>
          <w:rFonts w:ascii="Times New Roman" w:hAnsi="Times New Roman" w:cs="Times New Roman"/>
          <w:color w:val="000000" w:themeColor="text1"/>
          <w:sz w:val="22"/>
          <w:szCs w:val="22"/>
        </w:rPr>
        <w:t xml:space="preserve">, 45–54. </w:t>
      </w:r>
    </w:p>
    <w:p w14:paraId="190F420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6. Searcy, W. A. &amp; Nowicki, S. 2005 </w:t>
      </w:r>
      <w:r w:rsidRPr="003002FA">
        <w:rPr>
          <w:rFonts w:ascii="Times New Roman" w:hAnsi="Times New Roman" w:cs="Times New Roman"/>
          <w:i/>
          <w:color w:val="000000" w:themeColor="text1"/>
          <w:sz w:val="22"/>
          <w:szCs w:val="22"/>
        </w:rPr>
        <w:t>The evolution of animal communication: Reliability and deception in signaling systems</w:t>
      </w:r>
      <w:r w:rsidRPr="003002FA">
        <w:rPr>
          <w:rFonts w:ascii="Times New Roman" w:hAnsi="Times New Roman" w:cs="Times New Roman"/>
          <w:color w:val="000000" w:themeColor="text1"/>
          <w:sz w:val="22"/>
          <w:szCs w:val="22"/>
        </w:rPr>
        <w:t xml:space="preserve">. Princeton University Press. </w:t>
      </w:r>
    </w:p>
    <w:p w14:paraId="7963E1C6" w14:textId="28C3204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7. White, T. E. &amp; Kemp, D. J. 2016 Colour polymorphic lures target different visual channels in prey. </w:t>
      </w:r>
      <w:r w:rsidRPr="003002FA">
        <w:rPr>
          <w:rFonts w:ascii="Times New Roman" w:hAnsi="Times New Roman" w:cs="Times New Roman"/>
          <w:i/>
          <w:color w:val="000000" w:themeColor="text1"/>
          <w:sz w:val="22"/>
          <w:szCs w:val="22"/>
        </w:rPr>
        <w:t>Evolution</w:t>
      </w:r>
      <w:r w:rsidRPr="003002FA">
        <w:rPr>
          <w:rFonts w:ascii="Times New Roman" w:hAnsi="Times New Roman" w:cs="Times New Roman"/>
          <w:color w:val="000000" w:themeColor="text1"/>
          <w:sz w:val="22"/>
          <w:szCs w:val="22"/>
        </w:rPr>
        <w:t xml:space="preserve"> </w:t>
      </w:r>
      <w:r w:rsidR="00835A49" w:rsidRPr="00835A49">
        <w:rPr>
          <w:rFonts w:ascii="Times New Roman" w:hAnsi="Times New Roman" w:cs="Times New Roman"/>
          <w:b/>
          <w:color w:val="000000" w:themeColor="text1"/>
          <w:sz w:val="22"/>
          <w:szCs w:val="22"/>
        </w:rPr>
        <w:t>70</w:t>
      </w:r>
      <w:r w:rsidR="00835A49">
        <w:rPr>
          <w:rFonts w:ascii="Times New Roman" w:hAnsi="Times New Roman" w:cs="Times New Roman"/>
          <w:color w:val="000000" w:themeColor="text1"/>
          <w:sz w:val="22"/>
          <w:szCs w:val="22"/>
        </w:rPr>
        <w:t>, 1398-1408.</w:t>
      </w:r>
    </w:p>
    <w:p w14:paraId="07D958BA"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8. Tso, I. M., Liao, C. P., Huang, R. P. &amp; Yang, E. C. 2006 Function of being colorful in web spiders: Attracting prey or camouflaging oneself? </w:t>
      </w:r>
      <w:r w:rsidRPr="003002FA">
        <w:rPr>
          <w:rFonts w:ascii="Times New Roman" w:hAnsi="Times New Roman" w:cs="Times New Roman"/>
          <w:i/>
          <w:color w:val="000000" w:themeColor="text1"/>
          <w:sz w:val="22"/>
          <w:szCs w:val="22"/>
        </w:rPr>
        <w:t>Behavioral Ecology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17</w:t>
      </w:r>
      <w:r w:rsidRPr="003002FA">
        <w:rPr>
          <w:rFonts w:ascii="Times New Roman" w:hAnsi="Times New Roman" w:cs="Times New Roman"/>
          <w:color w:val="000000" w:themeColor="text1"/>
          <w:sz w:val="22"/>
          <w:szCs w:val="22"/>
        </w:rPr>
        <w:t xml:space="preserve">, 606–613. </w:t>
      </w:r>
    </w:p>
    <w:p w14:paraId="382D8B5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9. White, T. E. &amp; Kemp, D. J. 2015 Technicolour deceit: A sensory basis for the study of colour-based lures. </w:t>
      </w:r>
      <w:r w:rsidRPr="003002FA">
        <w:rPr>
          <w:rFonts w:ascii="Times New Roman" w:hAnsi="Times New Roman" w:cs="Times New Roman"/>
          <w:i/>
          <w:color w:val="000000" w:themeColor="text1"/>
          <w:sz w:val="22"/>
          <w:szCs w:val="22"/>
        </w:rPr>
        <w:t>Animal Behaviour</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105</w:t>
      </w:r>
      <w:r w:rsidRPr="003002FA">
        <w:rPr>
          <w:rFonts w:ascii="Times New Roman" w:hAnsi="Times New Roman" w:cs="Times New Roman"/>
          <w:color w:val="000000" w:themeColor="text1"/>
          <w:sz w:val="22"/>
          <w:szCs w:val="22"/>
        </w:rPr>
        <w:t xml:space="preserve">, 231–243. </w:t>
      </w:r>
    </w:p>
    <w:p w14:paraId="46479C84"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10. Zschokke, S. &amp; Nakata, K. 2010 Spider orientation and hub position in orb webs. </w:t>
      </w:r>
      <w:r w:rsidRPr="003002FA">
        <w:rPr>
          <w:rFonts w:ascii="Times New Roman" w:hAnsi="Times New Roman" w:cs="Times New Roman"/>
          <w:i/>
          <w:color w:val="000000" w:themeColor="text1"/>
          <w:sz w:val="22"/>
          <w:szCs w:val="22"/>
        </w:rPr>
        <w:t>Naturwissenschaften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97</w:t>
      </w:r>
      <w:r w:rsidRPr="003002FA">
        <w:rPr>
          <w:rFonts w:ascii="Times New Roman" w:hAnsi="Times New Roman" w:cs="Times New Roman"/>
          <w:color w:val="000000" w:themeColor="text1"/>
          <w:sz w:val="22"/>
          <w:szCs w:val="22"/>
        </w:rPr>
        <w:t xml:space="preserve">, 43–52. </w:t>
      </w:r>
    </w:p>
    <w:p w14:paraId="444C3CDC" w14:textId="23131C13"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11. Uetz, G. W. &amp; Hartsock, S. P. 1987 Prey selection in an orb-weaving spider: </w:t>
      </w:r>
      <w:r w:rsidRPr="00062377">
        <w:rPr>
          <w:rFonts w:ascii="Times New Roman" w:hAnsi="Times New Roman" w:cs="Times New Roman"/>
          <w:i/>
          <w:color w:val="000000" w:themeColor="text1"/>
          <w:sz w:val="22"/>
          <w:szCs w:val="22"/>
        </w:rPr>
        <w:t>Micranthen</w:t>
      </w:r>
      <w:r w:rsidR="00062377">
        <w:rPr>
          <w:rFonts w:ascii="Times New Roman" w:hAnsi="Times New Roman" w:cs="Times New Roman"/>
          <w:i/>
          <w:color w:val="000000" w:themeColor="text1"/>
          <w:sz w:val="22"/>
          <w:szCs w:val="22"/>
        </w:rPr>
        <w:t>a</w:t>
      </w:r>
      <w:r w:rsidRPr="00062377">
        <w:rPr>
          <w:rFonts w:ascii="Times New Roman" w:hAnsi="Times New Roman" w:cs="Times New Roman"/>
          <w:i/>
          <w:color w:val="000000" w:themeColor="text1"/>
          <w:sz w:val="22"/>
          <w:szCs w:val="22"/>
        </w:rPr>
        <w:t xml:space="preserve"> gracilis</w:t>
      </w:r>
      <w:r w:rsidRPr="003002FA">
        <w:rPr>
          <w:rFonts w:ascii="Times New Roman" w:hAnsi="Times New Roman" w:cs="Times New Roman"/>
          <w:color w:val="000000" w:themeColor="text1"/>
          <w:sz w:val="22"/>
          <w:szCs w:val="22"/>
        </w:rPr>
        <w:t xml:space="preserve"> (araneae: Araneidae). </w:t>
      </w:r>
      <w:r w:rsidRPr="003002FA">
        <w:rPr>
          <w:rFonts w:ascii="Times New Roman" w:hAnsi="Times New Roman" w:cs="Times New Roman"/>
          <w:i/>
          <w:color w:val="000000" w:themeColor="text1"/>
          <w:sz w:val="22"/>
          <w:szCs w:val="22"/>
        </w:rPr>
        <w:t>Psyche</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94</w:t>
      </w:r>
      <w:r w:rsidRPr="003002FA">
        <w:rPr>
          <w:rFonts w:ascii="Times New Roman" w:hAnsi="Times New Roman" w:cs="Times New Roman"/>
          <w:color w:val="000000" w:themeColor="text1"/>
          <w:sz w:val="22"/>
          <w:szCs w:val="22"/>
        </w:rPr>
        <w:t xml:space="preserve">, 103–116. </w:t>
      </w:r>
    </w:p>
    <w:p w14:paraId="3BC793A5" w14:textId="4A030511"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lastRenderedPageBreak/>
        <w:t>12. Kemp, D. J., Holmes, C., Congdon, B. C. &amp; Edwards, W. 2013 Color polymorphism in spiny spiders (</w:t>
      </w:r>
      <w:r w:rsidR="00062377" w:rsidRPr="00062377">
        <w:rPr>
          <w:rFonts w:ascii="Times New Roman" w:hAnsi="Times New Roman" w:cs="Times New Roman"/>
          <w:i/>
          <w:color w:val="000000" w:themeColor="text1"/>
          <w:sz w:val="22"/>
          <w:szCs w:val="22"/>
        </w:rPr>
        <w:t>G</w:t>
      </w:r>
      <w:r w:rsidRPr="00062377">
        <w:rPr>
          <w:rFonts w:ascii="Times New Roman" w:hAnsi="Times New Roman" w:cs="Times New Roman"/>
          <w:i/>
          <w:color w:val="000000" w:themeColor="text1"/>
          <w:sz w:val="22"/>
          <w:szCs w:val="22"/>
        </w:rPr>
        <w:t>asteracantha fornicata</w:t>
      </w:r>
      <w:r w:rsidRPr="003002FA">
        <w:rPr>
          <w:rFonts w:ascii="Times New Roman" w:hAnsi="Times New Roman" w:cs="Times New Roman"/>
          <w:color w:val="000000" w:themeColor="text1"/>
          <w:sz w:val="22"/>
          <w:szCs w:val="22"/>
        </w:rPr>
        <w:t xml:space="preserve">): Testing the adaptive significance of a geographically clinal lure. </w:t>
      </w:r>
      <w:r w:rsidRPr="003002FA">
        <w:rPr>
          <w:rFonts w:ascii="Times New Roman" w:hAnsi="Times New Roman" w:cs="Times New Roman"/>
          <w:i/>
          <w:color w:val="000000" w:themeColor="text1"/>
          <w:sz w:val="22"/>
          <w:szCs w:val="22"/>
        </w:rPr>
        <w:t>Ethology</w:t>
      </w:r>
      <w:r w:rsidRPr="003002FA">
        <w:rPr>
          <w:rFonts w:ascii="Times New Roman" w:hAnsi="Times New Roman" w:cs="Times New Roman"/>
          <w:color w:val="000000" w:themeColor="text1"/>
          <w:sz w:val="22"/>
          <w:szCs w:val="22"/>
        </w:rPr>
        <w:t xml:space="preserve">, 1126–1137. </w:t>
      </w:r>
    </w:p>
    <w:p w14:paraId="727804F8"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13. Hauber, M. E. 2002 Conspicuous colouration attracts prey to a stationary predator. </w:t>
      </w:r>
      <w:r w:rsidRPr="003002FA">
        <w:rPr>
          <w:rFonts w:ascii="Times New Roman" w:hAnsi="Times New Roman" w:cs="Times New Roman"/>
          <w:i/>
          <w:color w:val="000000" w:themeColor="text1"/>
          <w:sz w:val="22"/>
          <w:szCs w:val="22"/>
        </w:rPr>
        <w:t>Ecological Entomology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27</w:t>
      </w:r>
      <w:r w:rsidRPr="003002FA">
        <w:rPr>
          <w:rFonts w:ascii="Times New Roman" w:hAnsi="Times New Roman" w:cs="Times New Roman"/>
          <w:color w:val="000000" w:themeColor="text1"/>
          <w:sz w:val="22"/>
          <w:szCs w:val="22"/>
        </w:rPr>
        <w:t xml:space="preserve">, 686–691. </w:t>
      </w:r>
    </w:p>
    <w:p w14:paraId="01638ABE" w14:textId="456117D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14. Muma, M. H. 1971 Biological and behavioral notes on </w:t>
      </w:r>
      <w:r w:rsidR="000E65D2" w:rsidRPr="000E65D2">
        <w:rPr>
          <w:rFonts w:ascii="Times New Roman" w:hAnsi="Times New Roman" w:cs="Times New Roman"/>
          <w:i/>
          <w:color w:val="000000" w:themeColor="text1"/>
          <w:sz w:val="22"/>
          <w:szCs w:val="22"/>
        </w:rPr>
        <w:t>G</w:t>
      </w:r>
      <w:r w:rsidRPr="000E65D2">
        <w:rPr>
          <w:rFonts w:ascii="Times New Roman" w:hAnsi="Times New Roman" w:cs="Times New Roman"/>
          <w:i/>
          <w:color w:val="000000" w:themeColor="text1"/>
          <w:sz w:val="22"/>
          <w:szCs w:val="22"/>
        </w:rPr>
        <w:t>asteracantha cancriformis</w:t>
      </w:r>
      <w:r w:rsidRPr="003002FA">
        <w:rPr>
          <w:rFonts w:ascii="Times New Roman" w:hAnsi="Times New Roman" w:cs="Times New Roman"/>
          <w:color w:val="000000" w:themeColor="text1"/>
          <w:sz w:val="22"/>
          <w:szCs w:val="22"/>
        </w:rPr>
        <w:t xml:space="preserve"> (arachnida: Araneidae). </w:t>
      </w:r>
      <w:r w:rsidRPr="003002FA">
        <w:rPr>
          <w:rFonts w:ascii="Times New Roman" w:hAnsi="Times New Roman" w:cs="Times New Roman"/>
          <w:i/>
          <w:color w:val="000000" w:themeColor="text1"/>
          <w:sz w:val="22"/>
          <w:szCs w:val="22"/>
        </w:rPr>
        <w:t>Florida Entomologist</w:t>
      </w:r>
      <w:r w:rsidRPr="003002FA">
        <w:rPr>
          <w:rFonts w:ascii="Times New Roman" w:hAnsi="Times New Roman" w:cs="Times New Roman"/>
          <w:color w:val="000000" w:themeColor="text1"/>
          <w:sz w:val="22"/>
          <w:szCs w:val="22"/>
        </w:rPr>
        <w:t xml:space="preserve">, 345–351. </w:t>
      </w:r>
    </w:p>
    <w:p w14:paraId="62CE5D2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15. Opell, B. D., Bond, J. E. &amp; Warner, D. A. 2006 The effects of capture spiral composition and orb-web orientation on prey interception. </w:t>
      </w:r>
      <w:r w:rsidRPr="003002FA">
        <w:rPr>
          <w:rFonts w:ascii="Times New Roman" w:hAnsi="Times New Roman" w:cs="Times New Roman"/>
          <w:i/>
          <w:color w:val="000000" w:themeColor="text1"/>
          <w:sz w:val="22"/>
          <w:szCs w:val="22"/>
        </w:rPr>
        <w:t>Zoology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109</w:t>
      </w:r>
      <w:r w:rsidRPr="003002FA">
        <w:rPr>
          <w:rFonts w:ascii="Times New Roman" w:hAnsi="Times New Roman" w:cs="Times New Roman"/>
          <w:color w:val="000000" w:themeColor="text1"/>
          <w:sz w:val="22"/>
          <w:szCs w:val="22"/>
        </w:rPr>
        <w:t xml:space="preserve">, 339–345. </w:t>
      </w:r>
    </w:p>
    <w:p w14:paraId="21D9BCD4" w14:textId="20882CDE"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16. Gawryszewski, F. &amp; Motta, P. 2012 Colouration of the orb-web spider </w:t>
      </w:r>
      <w:r w:rsidR="00C0360D" w:rsidRPr="00C0360D">
        <w:rPr>
          <w:rFonts w:ascii="Times New Roman" w:hAnsi="Times New Roman" w:cs="Times New Roman"/>
          <w:i/>
          <w:color w:val="000000" w:themeColor="text1"/>
          <w:sz w:val="22"/>
          <w:szCs w:val="22"/>
        </w:rPr>
        <w:t>G</w:t>
      </w:r>
      <w:r w:rsidRPr="00C0360D">
        <w:rPr>
          <w:rFonts w:ascii="Times New Roman" w:hAnsi="Times New Roman" w:cs="Times New Roman"/>
          <w:i/>
          <w:color w:val="000000" w:themeColor="text1"/>
          <w:sz w:val="22"/>
          <w:szCs w:val="22"/>
        </w:rPr>
        <w:t>asteracantha cancriformis</w:t>
      </w:r>
      <w:r w:rsidRPr="003002FA">
        <w:rPr>
          <w:rFonts w:ascii="Times New Roman" w:hAnsi="Times New Roman" w:cs="Times New Roman"/>
          <w:color w:val="000000" w:themeColor="text1"/>
          <w:sz w:val="22"/>
          <w:szCs w:val="22"/>
        </w:rPr>
        <w:t xml:space="preserve"> does not increase its foraging success. </w:t>
      </w:r>
      <w:r w:rsidRPr="003002FA">
        <w:rPr>
          <w:rFonts w:ascii="Times New Roman" w:hAnsi="Times New Roman" w:cs="Times New Roman"/>
          <w:i/>
          <w:color w:val="000000" w:themeColor="text1"/>
          <w:sz w:val="22"/>
          <w:szCs w:val="22"/>
        </w:rPr>
        <w:t>Ethology Ecology &amp; Evolution</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24</w:t>
      </w:r>
      <w:r w:rsidRPr="003002FA">
        <w:rPr>
          <w:rFonts w:ascii="Times New Roman" w:hAnsi="Times New Roman" w:cs="Times New Roman"/>
          <w:color w:val="000000" w:themeColor="text1"/>
          <w:sz w:val="22"/>
          <w:szCs w:val="22"/>
        </w:rPr>
        <w:t xml:space="preserve">, 23–38. </w:t>
      </w:r>
    </w:p>
    <w:p w14:paraId="392DCD69"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17. R Core Team 2014 </w:t>
      </w:r>
      <w:r w:rsidRPr="003002FA">
        <w:rPr>
          <w:rFonts w:ascii="Times New Roman" w:hAnsi="Times New Roman" w:cs="Times New Roman"/>
          <w:i/>
          <w:color w:val="000000" w:themeColor="text1"/>
          <w:sz w:val="22"/>
          <w:szCs w:val="22"/>
        </w:rPr>
        <w:t>R: A language and environment for statistical computing</w:t>
      </w:r>
      <w:r w:rsidRPr="003002FA">
        <w:rPr>
          <w:rFonts w:ascii="Times New Roman" w:hAnsi="Times New Roman" w:cs="Times New Roman"/>
          <w:color w:val="000000" w:themeColor="text1"/>
          <w:sz w:val="22"/>
          <w:szCs w:val="22"/>
        </w:rPr>
        <w:t xml:space="preserve">. Vienna, Austria: R Foundation for Statistical Computing. </w:t>
      </w:r>
    </w:p>
    <w:p w14:paraId="2D2DF80F"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18. Stevens, M. &amp; Merilaita, S. 2009 Defining disruptive coloration and distinguishing its functions. </w:t>
      </w:r>
      <w:r w:rsidRPr="003002FA">
        <w:rPr>
          <w:rFonts w:ascii="Times New Roman" w:hAnsi="Times New Roman" w:cs="Times New Roman"/>
          <w:i/>
          <w:color w:val="000000" w:themeColor="text1"/>
          <w:sz w:val="22"/>
          <w:szCs w:val="22"/>
        </w:rPr>
        <w:t>Philosophical Transactions of the Royal Society of London B: Biological Sciences</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364</w:t>
      </w:r>
      <w:r w:rsidRPr="003002FA">
        <w:rPr>
          <w:rFonts w:ascii="Times New Roman" w:hAnsi="Times New Roman" w:cs="Times New Roman"/>
          <w:color w:val="000000" w:themeColor="text1"/>
          <w:sz w:val="22"/>
          <w:szCs w:val="22"/>
        </w:rPr>
        <w:t xml:space="preserve">, 481–488. </w:t>
      </w:r>
    </w:p>
    <w:p w14:paraId="579212CB"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19. Srinivasan, M. V., Poteser, M. &amp; Kral, K. 1999 Motion detection in insect orientation and navigation. </w:t>
      </w:r>
      <w:r w:rsidRPr="003002FA">
        <w:rPr>
          <w:rFonts w:ascii="Times New Roman" w:hAnsi="Times New Roman" w:cs="Times New Roman"/>
          <w:i/>
          <w:color w:val="000000" w:themeColor="text1"/>
          <w:sz w:val="22"/>
          <w:szCs w:val="22"/>
        </w:rPr>
        <w:t>Vision research</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39</w:t>
      </w:r>
      <w:r w:rsidRPr="003002FA">
        <w:rPr>
          <w:rFonts w:ascii="Times New Roman" w:hAnsi="Times New Roman" w:cs="Times New Roman"/>
          <w:color w:val="000000" w:themeColor="text1"/>
          <w:sz w:val="22"/>
          <w:szCs w:val="22"/>
        </w:rPr>
        <w:t xml:space="preserve">, 2749–2766. </w:t>
      </w:r>
    </w:p>
    <w:p w14:paraId="19E7CA31" w14:textId="77777777"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20. Dickinson, M. H. 2005 The initiation and control of rapid flight maneuvers in fruit flies. </w:t>
      </w:r>
      <w:r w:rsidRPr="003002FA">
        <w:rPr>
          <w:rFonts w:ascii="Times New Roman" w:hAnsi="Times New Roman" w:cs="Times New Roman"/>
          <w:i/>
          <w:color w:val="000000" w:themeColor="text1"/>
          <w:sz w:val="22"/>
          <w:szCs w:val="22"/>
        </w:rPr>
        <w:t>Integrative and comparative biology</w:t>
      </w:r>
      <w:r w:rsidRPr="003002FA">
        <w:rPr>
          <w:rFonts w:ascii="Times New Roman" w:hAnsi="Times New Roman" w:cs="Times New Roman"/>
          <w:color w:val="000000" w:themeColor="text1"/>
          <w:sz w:val="22"/>
          <w:szCs w:val="22"/>
        </w:rPr>
        <w:t xml:space="preserve"> </w:t>
      </w:r>
      <w:r w:rsidRPr="003002FA">
        <w:rPr>
          <w:rFonts w:ascii="Times New Roman" w:hAnsi="Times New Roman" w:cs="Times New Roman"/>
          <w:b/>
          <w:color w:val="000000" w:themeColor="text1"/>
          <w:sz w:val="22"/>
          <w:szCs w:val="22"/>
        </w:rPr>
        <w:t>45</w:t>
      </w:r>
      <w:r w:rsidRPr="003002FA">
        <w:rPr>
          <w:rFonts w:ascii="Times New Roman" w:hAnsi="Times New Roman" w:cs="Times New Roman"/>
          <w:color w:val="000000" w:themeColor="text1"/>
          <w:sz w:val="22"/>
          <w:szCs w:val="22"/>
        </w:rPr>
        <w:t xml:space="preserve">, 274–281. </w:t>
      </w:r>
    </w:p>
    <w:p w14:paraId="6C448879" w14:textId="09889048" w:rsidR="00087015" w:rsidRPr="003002FA"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21. Wehner, R. 1981 Spatial vision in arthropods. </w:t>
      </w:r>
      <w:r w:rsidRPr="003002FA">
        <w:rPr>
          <w:rFonts w:ascii="Times New Roman" w:hAnsi="Times New Roman" w:cs="Times New Roman"/>
          <w:i/>
          <w:color w:val="000000" w:themeColor="text1"/>
          <w:sz w:val="22"/>
          <w:szCs w:val="22"/>
        </w:rPr>
        <w:t xml:space="preserve">Handbook of sensory </w:t>
      </w:r>
      <w:r w:rsidR="00775B7D">
        <w:rPr>
          <w:rFonts w:ascii="Times New Roman" w:hAnsi="Times New Roman" w:cs="Times New Roman"/>
          <w:i/>
          <w:color w:val="000000" w:themeColor="text1"/>
          <w:sz w:val="22"/>
          <w:szCs w:val="22"/>
        </w:rPr>
        <w:t>physiology.</w:t>
      </w:r>
      <w:r w:rsidRPr="003002FA">
        <w:rPr>
          <w:rFonts w:ascii="Times New Roman" w:hAnsi="Times New Roman" w:cs="Times New Roman"/>
          <w:color w:val="000000" w:themeColor="text1"/>
          <w:sz w:val="22"/>
          <w:szCs w:val="22"/>
        </w:rPr>
        <w:t xml:space="preserve"> </w:t>
      </w:r>
    </w:p>
    <w:p w14:paraId="1C347F86" w14:textId="2C2CED60" w:rsidR="00087015" w:rsidRDefault="00E21EA5" w:rsidP="008852BD">
      <w:pPr>
        <w:pStyle w:val="Bibliography"/>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 xml:space="preserve">22. White, T. E., Dalrymple, R. L., Herberstein, M. E. &amp; Kemp, D. J. 2016 The perceptual similarity of flower colours and prey lures. </w:t>
      </w:r>
      <w:r w:rsidRPr="003002FA">
        <w:rPr>
          <w:rFonts w:ascii="Times New Roman" w:hAnsi="Times New Roman" w:cs="Times New Roman"/>
          <w:i/>
          <w:color w:val="000000" w:themeColor="text1"/>
          <w:sz w:val="22"/>
          <w:szCs w:val="22"/>
        </w:rPr>
        <w:t>Evolutionary Ecology</w:t>
      </w:r>
      <w:r w:rsidRPr="003002FA">
        <w:rPr>
          <w:rFonts w:ascii="Times New Roman" w:hAnsi="Times New Roman" w:cs="Times New Roman"/>
          <w:color w:val="000000" w:themeColor="text1"/>
          <w:sz w:val="22"/>
          <w:szCs w:val="22"/>
        </w:rPr>
        <w:t xml:space="preserve"> </w:t>
      </w:r>
      <w:r w:rsidR="00EC49C2">
        <w:rPr>
          <w:rFonts w:ascii="Times New Roman" w:hAnsi="Times New Roman" w:cs="Times New Roman"/>
          <w:color w:val="000000" w:themeColor="text1"/>
          <w:sz w:val="22"/>
          <w:szCs w:val="22"/>
        </w:rPr>
        <w:t>1-20.</w:t>
      </w:r>
    </w:p>
    <w:p w14:paraId="500B0A41"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1D1E18B7"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7BC4F7A2"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4010BC8D" w14:textId="49C46525" w:rsidR="00F93D02" w:rsidRDefault="009816F9" w:rsidP="009816F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br w:type="page"/>
      </w:r>
    </w:p>
    <w:p w14:paraId="05F3429D" w14:textId="199B118E" w:rsidR="00F93D02" w:rsidRDefault="00FA59F3" w:rsidP="00F93D02">
      <w:pPr>
        <w:pStyle w:val="TableCaption"/>
        <w:spacing w:line="480" w:lineRule="auto"/>
        <w:jc w:val="both"/>
        <w:rPr>
          <w:rFonts w:ascii="Times New Roman" w:hAnsi="Times New Roman" w:cs="Times New Roman"/>
          <w:b/>
          <w:i w:val="0"/>
          <w:color w:val="000000" w:themeColor="text1"/>
        </w:rPr>
      </w:pPr>
      <w:r>
        <w:rPr>
          <w:rFonts w:ascii="Times New Roman" w:hAnsi="Times New Roman" w:cs="Times New Roman"/>
          <w:b/>
          <w:i w:val="0"/>
          <w:color w:val="000000" w:themeColor="text1"/>
        </w:rPr>
        <w:lastRenderedPageBreak/>
        <w:t>Tables</w:t>
      </w:r>
    </w:p>
    <w:p w14:paraId="7AE54697" w14:textId="77777777" w:rsidR="00F93D02" w:rsidRPr="00F93D02" w:rsidRDefault="00F93D02" w:rsidP="00F93D02">
      <w:pPr>
        <w:pStyle w:val="TableCaption"/>
        <w:spacing w:line="480" w:lineRule="auto"/>
        <w:jc w:val="both"/>
        <w:rPr>
          <w:rFonts w:ascii="Times New Roman" w:hAnsi="Times New Roman" w:cs="Times New Roman"/>
          <w:b/>
          <w:i w:val="0"/>
          <w:color w:val="000000" w:themeColor="text1"/>
        </w:rPr>
      </w:pPr>
    </w:p>
    <w:p w14:paraId="7A84F075" w14:textId="5C791C0A" w:rsidR="00F93D02" w:rsidRPr="00F93D02" w:rsidRDefault="00F93D02" w:rsidP="0088161D">
      <w:pPr>
        <w:pStyle w:val="TableCaption"/>
        <w:spacing w:line="360" w:lineRule="auto"/>
        <w:ind w:left="720"/>
        <w:jc w:val="both"/>
        <w:rPr>
          <w:rFonts w:ascii="Times New Roman" w:hAnsi="Times New Roman" w:cs="Times New Roman"/>
          <w:i w:val="0"/>
          <w:color w:val="000000" w:themeColor="text1"/>
          <w:sz w:val="22"/>
          <w:szCs w:val="22"/>
        </w:rPr>
      </w:pPr>
      <w:r w:rsidRPr="00F93D02">
        <w:rPr>
          <w:rFonts w:ascii="Times New Roman" w:hAnsi="Times New Roman" w:cs="Times New Roman"/>
          <w:b/>
          <w:i w:val="0"/>
          <w:color w:val="000000" w:themeColor="text1"/>
          <w:sz w:val="22"/>
          <w:szCs w:val="22"/>
        </w:rPr>
        <w:t>Table 1:</w:t>
      </w:r>
      <w:r w:rsidRPr="00F93D02">
        <w:rPr>
          <w:rFonts w:ascii="Times New Roman" w:hAnsi="Times New Roman" w:cs="Times New Roman"/>
          <w:i w:val="0"/>
          <w:color w:val="000000" w:themeColor="text1"/>
          <w:sz w:val="22"/>
          <w:szCs w:val="22"/>
        </w:rPr>
        <w:t xml:space="preserve"> Pearson's product-moment correlations (± 95 % CI) between initial colour-pattern orientations, and those immediately following </w:t>
      </w:r>
      <w:r w:rsidR="001E6556">
        <w:rPr>
          <w:rFonts w:ascii="Times New Roman" w:hAnsi="Times New Roman" w:cs="Times New Roman"/>
          <w:i w:val="0"/>
          <w:color w:val="000000" w:themeColor="text1"/>
          <w:sz w:val="22"/>
          <w:szCs w:val="22"/>
        </w:rPr>
        <w:t>manipulation</w:t>
      </w:r>
      <w:r w:rsidRPr="00F93D02">
        <w:rPr>
          <w:rFonts w:ascii="Times New Roman" w:hAnsi="Times New Roman" w:cs="Times New Roman"/>
          <w:i w:val="0"/>
          <w:color w:val="000000" w:themeColor="text1"/>
          <w:sz w:val="22"/>
          <w:szCs w:val="22"/>
        </w:rPr>
        <w:t xml:space="preserve"> (time 0) and at subsequent 30 minute intervals, for experimental and control groups. Bolded P values indicate Bonferroni-corrected significance.</w:t>
      </w:r>
    </w:p>
    <w:tbl>
      <w:tblPr>
        <w:tblW w:w="4544" w:type="pct"/>
        <w:tblInd w:w="837" w:type="dxa"/>
        <w:tblLook w:val="07E0" w:firstRow="1" w:lastRow="1" w:firstColumn="1" w:lastColumn="1" w:noHBand="1" w:noVBand="1"/>
      </w:tblPr>
      <w:tblGrid>
        <w:gridCol w:w="1500"/>
        <w:gridCol w:w="1280"/>
        <w:gridCol w:w="892"/>
        <w:gridCol w:w="785"/>
        <w:gridCol w:w="785"/>
        <w:gridCol w:w="785"/>
        <w:gridCol w:w="892"/>
        <w:gridCol w:w="892"/>
        <w:gridCol w:w="892"/>
      </w:tblGrid>
      <w:tr w:rsidR="00F93D02" w:rsidRPr="003002FA" w14:paraId="25FAE06E" w14:textId="77777777" w:rsidTr="008165BE">
        <w:trPr>
          <w:trHeight w:val="63"/>
        </w:trPr>
        <w:tc>
          <w:tcPr>
            <w:tcW w:w="0" w:type="auto"/>
            <w:tcBorders>
              <w:top w:val="single" w:sz="8" w:space="0" w:color="auto"/>
              <w:bottom w:val="single" w:sz="8" w:space="0" w:color="auto"/>
            </w:tcBorders>
            <w:vAlign w:val="bottom"/>
          </w:tcPr>
          <w:p w14:paraId="5909A1A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618A715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Time (min.)</w:t>
            </w:r>
          </w:p>
        </w:tc>
        <w:tc>
          <w:tcPr>
            <w:tcW w:w="0" w:type="auto"/>
            <w:tcBorders>
              <w:top w:val="single" w:sz="8" w:space="0" w:color="auto"/>
              <w:bottom w:val="single" w:sz="8" w:space="0" w:color="auto"/>
            </w:tcBorders>
            <w:vAlign w:val="center"/>
          </w:tcPr>
          <w:p w14:paraId="172AAD89"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0</w:t>
            </w:r>
          </w:p>
        </w:tc>
        <w:tc>
          <w:tcPr>
            <w:tcW w:w="0" w:type="auto"/>
            <w:tcBorders>
              <w:top w:val="single" w:sz="8" w:space="0" w:color="auto"/>
              <w:bottom w:val="single" w:sz="8" w:space="0" w:color="auto"/>
            </w:tcBorders>
            <w:vAlign w:val="center"/>
          </w:tcPr>
          <w:p w14:paraId="5B502A9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30</w:t>
            </w:r>
          </w:p>
        </w:tc>
        <w:tc>
          <w:tcPr>
            <w:tcW w:w="0" w:type="auto"/>
            <w:tcBorders>
              <w:top w:val="single" w:sz="8" w:space="0" w:color="auto"/>
              <w:bottom w:val="single" w:sz="8" w:space="0" w:color="auto"/>
            </w:tcBorders>
            <w:vAlign w:val="center"/>
          </w:tcPr>
          <w:p w14:paraId="2D7E2005"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60</w:t>
            </w:r>
          </w:p>
        </w:tc>
        <w:tc>
          <w:tcPr>
            <w:tcW w:w="0" w:type="auto"/>
            <w:tcBorders>
              <w:top w:val="single" w:sz="8" w:space="0" w:color="auto"/>
              <w:bottom w:val="single" w:sz="8" w:space="0" w:color="auto"/>
            </w:tcBorders>
            <w:vAlign w:val="center"/>
          </w:tcPr>
          <w:p w14:paraId="5A9F38C1"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90</w:t>
            </w:r>
          </w:p>
        </w:tc>
        <w:tc>
          <w:tcPr>
            <w:tcW w:w="0" w:type="auto"/>
            <w:tcBorders>
              <w:top w:val="single" w:sz="8" w:space="0" w:color="auto"/>
              <w:bottom w:val="single" w:sz="8" w:space="0" w:color="auto"/>
            </w:tcBorders>
            <w:vAlign w:val="center"/>
          </w:tcPr>
          <w:p w14:paraId="29513542"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120</w:t>
            </w:r>
          </w:p>
        </w:tc>
        <w:tc>
          <w:tcPr>
            <w:tcW w:w="0" w:type="auto"/>
            <w:tcBorders>
              <w:top w:val="single" w:sz="8" w:space="0" w:color="auto"/>
              <w:bottom w:val="single" w:sz="8" w:space="0" w:color="auto"/>
            </w:tcBorders>
            <w:vAlign w:val="center"/>
          </w:tcPr>
          <w:p w14:paraId="2B74E318"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150</w:t>
            </w:r>
          </w:p>
        </w:tc>
        <w:tc>
          <w:tcPr>
            <w:tcW w:w="0" w:type="auto"/>
            <w:tcBorders>
              <w:top w:val="single" w:sz="8" w:space="0" w:color="auto"/>
              <w:bottom w:val="single" w:sz="8" w:space="0" w:color="auto"/>
            </w:tcBorders>
            <w:vAlign w:val="center"/>
          </w:tcPr>
          <w:p w14:paraId="3E38D973" w14:textId="77777777" w:rsidR="00F93D02" w:rsidRPr="00044789" w:rsidRDefault="00F93D02" w:rsidP="000853AA">
            <w:pPr>
              <w:pStyle w:val="Compact"/>
              <w:spacing w:line="360" w:lineRule="auto"/>
              <w:jc w:val="center"/>
              <w:rPr>
                <w:rFonts w:ascii="Times New Roman" w:hAnsi="Times New Roman" w:cs="Times New Roman"/>
                <w:color w:val="000000" w:themeColor="text1"/>
                <w:sz w:val="22"/>
                <w:szCs w:val="22"/>
              </w:rPr>
            </w:pPr>
            <w:r w:rsidRPr="00044789">
              <w:rPr>
                <w:rFonts w:ascii="Times New Roman" w:hAnsi="Times New Roman" w:cs="Times New Roman"/>
                <w:color w:val="000000" w:themeColor="text1"/>
                <w:sz w:val="22"/>
                <w:szCs w:val="22"/>
              </w:rPr>
              <w:t>180</w:t>
            </w:r>
          </w:p>
        </w:tc>
      </w:tr>
      <w:tr w:rsidR="00F93D02" w:rsidRPr="003002FA" w14:paraId="09CA36CF" w14:textId="77777777" w:rsidTr="00560E7C">
        <w:tc>
          <w:tcPr>
            <w:tcW w:w="0" w:type="auto"/>
            <w:tcBorders>
              <w:top w:val="single" w:sz="8" w:space="0" w:color="auto"/>
            </w:tcBorders>
          </w:tcPr>
          <w:p w14:paraId="248092A9" w14:textId="167E7B51"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Exp</w:t>
            </w:r>
            <w:r>
              <w:rPr>
                <w:rFonts w:ascii="Times New Roman" w:hAnsi="Times New Roman" w:cs="Times New Roman"/>
                <w:b/>
                <w:color w:val="000000" w:themeColor="text1"/>
                <w:sz w:val="22"/>
                <w:szCs w:val="22"/>
              </w:rPr>
              <w:t>erimental</w:t>
            </w:r>
          </w:p>
        </w:tc>
        <w:tc>
          <w:tcPr>
            <w:tcW w:w="0" w:type="auto"/>
            <w:tcBorders>
              <w:top w:val="single" w:sz="8" w:space="0" w:color="auto"/>
            </w:tcBorders>
            <w:vAlign w:val="center"/>
          </w:tcPr>
          <w:p w14:paraId="738727C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tcBorders>
              <w:top w:val="single" w:sz="8" w:space="0" w:color="auto"/>
            </w:tcBorders>
            <w:vAlign w:val="center"/>
          </w:tcPr>
          <w:p w14:paraId="230EA51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-0.099</w:t>
            </w:r>
          </w:p>
        </w:tc>
        <w:tc>
          <w:tcPr>
            <w:tcW w:w="0" w:type="auto"/>
            <w:tcBorders>
              <w:top w:val="single" w:sz="8" w:space="0" w:color="auto"/>
            </w:tcBorders>
            <w:vAlign w:val="center"/>
          </w:tcPr>
          <w:p w14:paraId="03E1018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0.021</w:t>
            </w:r>
          </w:p>
        </w:tc>
        <w:tc>
          <w:tcPr>
            <w:tcW w:w="0" w:type="auto"/>
            <w:tcBorders>
              <w:top w:val="single" w:sz="8" w:space="0" w:color="auto"/>
            </w:tcBorders>
            <w:vAlign w:val="center"/>
          </w:tcPr>
          <w:p w14:paraId="6A03A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-0.011</w:t>
            </w:r>
          </w:p>
        </w:tc>
        <w:tc>
          <w:tcPr>
            <w:tcW w:w="0" w:type="auto"/>
            <w:tcBorders>
              <w:top w:val="single" w:sz="8" w:space="0" w:color="auto"/>
            </w:tcBorders>
            <w:vAlign w:val="center"/>
          </w:tcPr>
          <w:p w14:paraId="29043CAC" w14:textId="3DC74168" w:rsidR="00F93D02" w:rsidRPr="003002FA" w:rsidRDefault="00F93D02" w:rsidP="001E6556">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0.19</w:t>
            </w:r>
            <w:r w:rsidR="001E6556">
              <w:rPr>
                <w:rFonts w:ascii="Times New Roman" w:hAnsi="Times New Roman" w:cs="Times New Roman"/>
                <w:color w:val="000000" w:themeColor="text1"/>
                <w:sz w:val="22"/>
                <w:szCs w:val="22"/>
              </w:rPr>
              <w:t>5</w:t>
            </w:r>
          </w:p>
        </w:tc>
        <w:tc>
          <w:tcPr>
            <w:tcW w:w="0" w:type="auto"/>
            <w:tcBorders>
              <w:top w:val="single" w:sz="8" w:space="0" w:color="auto"/>
            </w:tcBorders>
            <w:vAlign w:val="center"/>
          </w:tcPr>
          <w:p w14:paraId="229850D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0.380</w:t>
            </w:r>
          </w:p>
        </w:tc>
        <w:tc>
          <w:tcPr>
            <w:tcW w:w="0" w:type="auto"/>
            <w:tcBorders>
              <w:top w:val="single" w:sz="8" w:space="0" w:color="auto"/>
            </w:tcBorders>
            <w:vAlign w:val="center"/>
          </w:tcPr>
          <w:p w14:paraId="48618D4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0.416</w:t>
            </w:r>
          </w:p>
        </w:tc>
        <w:tc>
          <w:tcPr>
            <w:tcW w:w="0" w:type="auto"/>
            <w:tcBorders>
              <w:top w:val="single" w:sz="8" w:space="0" w:color="auto"/>
            </w:tcBorders>
            <w:vAlign w:val="center"/>
          </w:tcPr>
          <w:p w14:paraId="61761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0.636</w:t>
            </w:r>
          </w:p>
        </w:tc>
      </w:tr>
      <w:tr w:rsidR="00F93D02" w:rsidRPr="003002FA" w14:paraId="002A2998" w14:textId="77777777" w:rsidTr="00560E7C">
        <w:tc>
          <w:tcPr>
            <w:tcW w:w="0" w:type="auto"/>
          </w:tcPr>
          <w:p w14:paraId="2DA5630A"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3CD5472E" w14:textId="5A700D6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5D1893A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-0.342</w:t>
            </w:r>
          </w:p>
        </w:tc>
        <w:tc>
          <w:tcPr>
            <w:tcW w:w="0" w:type="auto"/>
            <w:vAlign w:val="center"/>
          </w:tcPr>
          <w:p w14:paraId="12E5C67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-0.232</w:t>
            </w:r>
          </w:p>
        </w:tc>
        <w:tc>
          <w:tcPr>
            <w:tcW w:w="0" w:type="auto"/>
            <w:vAlign w:val="center"/>
          </w:tcPr>
          <w:p w14:paraId="13FA7CD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-0.262</w:t>
            </w:r>
          </w:p>
        </w:tc>
        <w:tc>
          <w:tcPr>
            <w:tcW w:w="0" w:type="auto"/>
            <w:vAlign w:val="center"/>
          </w:tcPr>
          <w:p w14:paraId="0B935EB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-0.060</w:t>
            </w:r>
          </w:p>
        </w:tc>
        <w:tc>
          <w:tcPr>
            <w:tcW w:w="0" w:type="auto"/>
            <w:vAlign w:val="center"/>
          </w:tcPr>
          <w:p w14:paraId="2FA5E8A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0.142</w:t>
            </w:r>
          </w:p>
        </w:tc>
        <w:tc>
          <w:tcPr>
            <w:tcW w:w="0" w:type="auto"/>
            <w:vAlign w:val="center"/>
          </w:tcPr>
          <w:p w14:paraId="0ADA20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0.183</w:t>
            </w:r>
          </w:p>
        </w:tc>
        <w:tc>
          <w:tcPr>
            <w:tcW w:w="0" w:type="auto"/>
            <w:vAlign w:val="center"/>
          </w:tcPr>
          <w:p w14:paraId="6D2D5BD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0.458</w:t>
            </w:r>
          </w:p>
        </w:tc>
      </w:tr>
      <w:tr w:rsidR="00F93D02" w:rsidRPr="003002FA" w14:paraId="3BCB6D64" w14:textId="77777777" w:rsidTr="00560E7C">
        <w:tc>
          <w:tcPr>
            <w:tcW w:w="0" w:type="auto"/>
          </w:tcPr>
          <w:p w14:paraId="6C8A6CE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157FEA94" w14:textId="07AEA24E"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6756F4C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0.157</w:t>
            </w:r>
          </w:p>
        </w:tc>
        <w:tc>
          <w:tcPr>
            <w:tcW w:w="0" w:type="auto"/>
            <w:vAlign w:val="center"/>
          </w:tcPr>
          <w:p w14:paraId="0DF934F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0.271</w:t>
            </w:r>
          </w:p>
        </w:tc>
        <w:tc>
          <w:tcPr>
            <w:tcW w:w="0" w:type="auto"/>
            <w:vAlign w:val="center"/>
          </w:tcPr>
          <w:p w14:paraId="2C7088F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0.241</w:t>
            </w:r>
          </w:p>
        </w:tc>
        <w:tc>
          <w:tcPr>
            <w:tcW w:w="0" w:type="auto"/>
            <w:vAlign w:val="center"/>
          </w:tcPr>
          <w:p w14:paraId="74436B4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0.426</w:t>
            </w:r>
          </w:p>
        </w:tc>
        <w:tc>
          <w:tcPr>
            <w:tcW w:w="0" w:type="auto"/>
            <w:vAlign w:val="center"/>
          </w:tcPr>
          <w:p w14:paraId="5976A2A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0.577</w:t>
            </w:r>
          </w:p>
        </w:tc>
        <w:tc>
          <w:tcPr>
            <w:tcW w:w="0" w:type="auto"/>
            <w:vAlign w:val="center"/>
          </w:tcPr>
          <w:p w14:paraId="374B059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0.604</w:t>
            </w:r>
          </w:p>
        </w:tc>
        <w:tc>
          <w:tcPr>
            <w:tcW w:w="0" w:type="auto"/>
            <w:vAlign w:val="center"/>
          </w:tcPr>
          <w:p w14:paraId="54221D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0.766</w:t>
            </w:r>
          </w:p>
        </w:tc>
      </w:tr>
      <w:tr w:rsidR="00F93D02" w:rsidRPr="003002FA" w14:paraId="11587AB1" w14:textId="77777777" w:rsidTr="00560E7C">
        <w:tc>
          <w:tcPr>
            <w:tcW w:w="0" w:type="auto"/>
          </w:tcPr>
          <w:p w14:paraId="06305B5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082BD8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vAlign w:val="center"/>
          </w:tcPr>
          <w:p w14:paraId="151FF79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0.448</w:t>
            </w:r>
          </w:p>
        </w:tc>
        <w:tc>
          <w:tcPr>
            <w:tcW w:w="0" w:type="auto"/>
            <w:vAlign w:val="center"/>
          </w:tcPr>
          <w:p w14:paraId="066AF9B6"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0.873</w:t>
            </w:r>
          </w:p>
        </w:tc>
        <w:tc>
          <w:tcPr>
            <w:tcW w:w="0" w:type="auto"/>
            <w:vAlign w:val="center"/>
          </w:tcPr>
          <w:p w14:paraId="50FA6D0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0.932</w:t>
            </w:r>
          </w:p>
        </w:tc>
        <w:tc>
          <w:tcPr>
            <w:tcW w:w="0" w:type="auto"/>
            <w:vAlign w:val="center"/>
          </w:tcPr>
          <w:p w14:paraId="3235319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0.133</w:t>
            </w:r>
          </w:p>
        </w:tc>
        <w:tc>
          <w:tcPr>
            <w:tcW w:w="0" w:type="auto"/>
            <w:vAlign w:val="center"/>
          </w:tcPr>
          <w:p w14:paraId="3DBCEA8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c>
          <w:tcPr>
            <w:tcW w:w="0" w:type="auto"/>
            <w:vAlign w:val="center"/>
          </w:tcPr>
          <w:p w14:paraId="137D905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vAlign w:val="center"/>
          </w:tcPr>
          <w:p w14:paraId="5316160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r w:rsidR="00F93D02" w:rsidRPr="003002FA" w14:paraId="18942302" w14:textId="77777777" w:rsidTr="00560E7C">
        <w:tc>
          <w:tcPr>
            <w:tcW w:w="0" w:type="auto"/>
          </w:tcPr>
          <w:p w14:paraId="0A6791D9" w14:textId="23F3B24E"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Con</w:t>
            </w:r>
            <w:r>
              <w:rPr>
                <w:rFonts w:ascii="Times New Roman" w:hAnsi="Times New Roman" w:cs="Times New Roman"/>
                <w:b/>
                <w:color w:val="000000" w:themeColor="text1"/>
                <w:sz w:val="22"/>
                <w:szCs w:val="22"/>
              </w:rPr>
              <w:t>trol</w:t>
            </w:r>
          </w:p>
        </w:tc>
        <w:tc>
          <w:tcPr>
            <w:tcW w:w="0" w:type="auto"/>
            <w:vAlign w:val="center"/>
          </w:tcPr>
          <w:p w14:paraId="4252F87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r</w:t>
            </w:r>
          </w:p>
        </w:tc>
        <w:tc>
          <w:tcPr>
            <w:tcW w:w="0" w:type="auto"/>
            <w:vAlign w:val="center"/>
          </w:tcPr>
          <w:p w14:paraId="0413B8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0.985</w:t>
            </w:r>
          </w:p>
        </w:tc>
        <w:tc>
          <w:tcPr>
            <w:tcW w:w="0" w:type="auto"/>
            <w:vAlign w:val="center"/>
          </w:tcPr>
          <w:p w14:paraId="0390CEE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0.586</w:t>
            </w:r>
          </w:p>
        </w:tc>
        <w:tc>
          <w:tcPr>
            <w:tcW w:w="0" w:type="auto"/>
            <w:vAlign w:val="center"/>
          </w:tcPr>
          <w:p w14:paraId="655EA20D"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0.770</w:t>
            </w:r>
          </w:p>
        </w:tc>
        <w:tc>
          <w:tcPr>
            <w:tcW w:w="0" w:type="auto"/>
            <w:vAlign w:val="center"/>
          </w:tcPr>
          <w:p w14:paraId="7A7BAB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0.625</w:t>
            </w:r>
          </w:p>
        </w:tc>
        <w:tc>
          <w:tcPr>
            <w:tcW w:w="0" w:type="auto"/>
            <w:vAlign w:val="center"/>
          </w:tcPr>
          <w:p w14:paraId="75752B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0.695</w:t>
            </w:r>
          </w:p>
        </w:tc>
        <w:tc>
          <w:tcPr>
            <w:tcW w:w="0" w:type="auto"/>
            <w:vAlign w:val="center"/>
          </w:tcPr>
          <w:p w14:paraId="2B06C4A7"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0.767</w:t>
            </w:r>
          </w:p>
        </w:tc>
        <w:tc>
          <w:tcPr>
            <w:tcW w:w="0" w:type="auto"/>
            <w:vAlign w:val="center"/>
          </w:tcPr>
          <w:p w14:paraId="3DB30A0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0.800</w:t>
            </w:r>
          </w:p>
        </w:tc>
      </w:tr>
      <w:tr w:rsidR="00F93D02" w:rsidRPr="003002FA" w14:paraId="599F5D89" w14:textId="77777777" w:rsidTr="00560E7C">
        <w:tc>
          <w:tcPr>
            <w:tcW w:w="0" w:type="auto"/>
          </w:tcPr>
          <w:p w14:paraId="060FB841"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241C55C1" w14:textId="495BE6F0"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lower</w:t>
            </w:r>
            <w:r w:rsidRPr="003002FA">
              <w:rPr>
                <w:rFonts w:ascii="Times New Roman" w:hAnsi="Times New Roman" w:cs="Times New Roman"/>
                <w:color w:val="000000" w:themeColor="text1"/>
                <w:sz w:val="22"/>
                <w:szCs w:val="22"/>
              </w:rPr>
              <w:t xml:space="preserve"> CI</w:t>
            </w:r>
          </w:p>
        </w:tc>
        <w:tc>
          <w:tcPr>
            <w:tcW w:w="0" w:type="auto"/>
            <w:vAlign w:val="center"/>
          </w:tcPr>
          <w:p w14:paraId="6E12932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0.963</w:t>
            </w:r>
          </w:p>
        </w:tc>
        <w:tc>
          <w:tcPr>
            <w:tcW w:w="0" w:type="auto"/>
            <w:vAlign w:val="center"/>
          </w:tcPr>
          <w:p w14:paraId="59A4D27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0.207</w:t>
            </w:r>
          </w:p>
        </w:tc>
        <w:tc>
          <w:tcPr>
            <w:tcW w:w="0" w:type="auto"/>
            <w:vAlign w:val="center"/>
          </w:tcPr>
          <w:p w14:paraId="232A9378"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0.507</w:t>
            </w:r>
          </w:p>
        </w:tc>
        <w:tc>
          <w:tcPr>
            <w:tcW w:w="0" w:type="auto"/>
            <w:vAlign w:val="center"/>
          </w:tcPr>
          <w:p w14:paraId="3368289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0.264</w:t>
            </w:r>
          </w:p>
        </w:tc>
        <w:tc>
          <w:tcPr>
            <w:tcW w:w="0" w:type="auto"/>
            <w:vAlign w:val="center"/>
          </w:tcPr>
          <w:p w14:paraId="3DE9824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0.376</w:t>
            </w:r>
          </w:p>
        </w:tc>
        <w:tc>
          <w:tcPr>
            <w:tcW w:w="0" w:type="auto"/>
            <w:vAlign w:val="center"/>
          </w:tcPr>
          <w:p w14:paraId="4237560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0.483</w:t>
            </w:r>
          </w:p>
        </w:tc>
        <w:tc>
          <w:tcPr>
            <w:tcW w:w="0" w:type="auto"/>
            <w:vAlign w:val="center"/>
          </w:tcPr>
          <w:p w14:paraId="5FEB1C09"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0.562</w:t>
            </w:r>
          </w:p>
        </w:tc>
      </w:tr>
      <w:tr w:rsidR="00F93D02" w:rsidRPr="003002FA" w14:paraId="32536B90" w14:textId="77777777" w:rsidTr="00560E7C">
        <w:tc>
          <w:tcPr>
            <w:tcW w:w="0" w:type="auto"/>
          </w:tcPr>
          <w:p w14:paraId="51D4298F"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vAlign w:val="center"/>
          </w:tcPr>
          <w:p w14:paraId="534B3627" w14:textId="7DCABE9F"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up</w:t>
            </w:r>
            <w:r>
              <w:rPr>
                <w:rFonts w:ascii="Times New Roman" w:hAnsi="Times New Roman" w:cs="Times New Roman"/>
                <w:color w:val="000000" w:themeColor="text1"/>
                <w:sz w:val="22"/>
                <w:szCs w:val="22"/>
              </w:rPr>
              <w:t>per</w:t>
            </w:r>
            <w:r w:rsidRPr="003002FA">
              <w:rPr>
                <w:rFonts w:ascii="Times New Roman" w:hAnsi="Times New Roman" w:cs="Times New Roman"/>
                <w:color w:val="000000" w:themeColor="text1"/>
                <w:sz w:val="22"/>
                <w:szCs w:val="22"/>
              </w:rPr>
              <w:t xml:space="preserve"> CI</w:t>
            </w:r>
          </w:p>
        </w:tc>
        <w:tc>
          <w:tcPr>
            <w:tcW w:w="0" w:type="auto"/>
            <w:vAlign w:val="center"/>
          </w:tcPr>
          <w:p w14:paraId="076962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0.994</w:t>
            </w:r>
          </w:p>
        </w:tc>
        <w:tc>
          <w:tcPr>
            <w:tcW w:w="0" w:type="auto"/>
            <w:vAlign w:val="center"/>
          </w:tcPr>
          <w:p w14:paraId="71038DCE"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0.812</w:t>
            </w:r>
          </w:p>
        </w:tc>
        <w:tc>
          <w:tcPr>
            <w:tcW w:w="0" w:type="auto"/>
            <w:vAlign w:val="center"/>
          </w:tcPr>
          <w:p w14:paraId="306414E4"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0.902</w:t>
            </w:r>
          </w:p>
        </w:tc>
        <w:tc>
          <w:tcPr>
            <w:tcW w:w="0" w:type="auto"/>
            <w:vAlign w:val="center"/>
          </w:tcPr>
          <w:p w14:paraId="0A824ED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0.832</w:t>
            </w:r>
          </w:p>
        </w:tc>
        <w:tc>
          <w:tcPr>
            <w:tcW w:w="0" w:type="auto"/>
            <w:vAlign w:val="center"/>
          </w:tcPr>
          <w:p w14:paraId="44164F3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0.867</w:t>
            </w:r>
          </w:p>
        </w:tc>
        <w:tc>
          <w:tcPr>
            <w:tcW w:w="0" w:type="auto"/>
            <w:vAlign w:val="center"/>
          </w:tcPr>
          <w:p w14:paraId="26E8C52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0.896</w:t>
            </w:r>
          </w:p>
        </w:tc>
        <w:tc>
          <w:tcPr>
            <w:tcW w:w="0" w:type="auto"/>
            <w:vAlign w:val="center"/>
          </w:tcPr>
          <w:p w14:paraId="4AE0EF9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0.915</w:t>
            </w:r>
          </w:p>
        </w:tc>
      </w:tr>
      <w:tr w:rsidR="00F93D02" w:rsidRPr="003002FA" w14:paraId="397C327D" w14:textId="77777777" w:rsidTr="00560E7C">
        <w:tc>
          <w:tcPr>
            <w:tcW w:w="0" w:type="auto"/>
            <w:tcBorders>
              <w:bottom w:val="single" w:sz="8" w:space="0" w:color="auto"/>
            </w:tcBorders>
          </w:tcPr>
          <w:p w14:paraId="45523DA4" w14:textId="77777777" w:rsidR="00F93D02" w:rsidRPr="003002FA" w:rsidRDefault="00F93D02" w:rsidP="000853AA">
            <w:pPr>
              <w:pStyle w:val="Compact"/>
              <w:spacing w:line="360" w:lineRule="auto"/>
              <w:jc w:val="both"/>
              <w:rPr>
                <w:rFonts w:ascii="Times New Roman" w:hAnsi="Times New Roman" w:cs="Times New Roman"/>
                <w:color w:val="000000" w:themeColor="text1"/>
                <w:sz w:val="22"/>
                <w:szCs w:val="22"/>
              </w:rPr>
            </w:pPr>
          </w:p>
        </w:tc>
        <w:tc>
          <w:tcPr>
            <w:tcW w:w="0" w:type="auto"/>
            <w:tcBorders>
              <w:bottom w:val="single" w:sz="8" w:space="0" w:color="auto"/>
            </w:tcBorders>
            <w:vAlign w:val="center"/>
          </w:tcPr>
          <w:p w14:paraId="7F139D9B"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c>
          <w:tcPr>
            <w:tcW w:w="0" w:type="auto"/>
            <w:tcBorders>
              <w:bottom w:val="single" w:sz="8" w:space="0" w:color="auto"/>
            </w:tcBorders>
            <w:vAlign w:val="center"/>
          </w:tcPr>
          <w:p w14:paraId="2E924C21"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3D7F5B8A"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0.005</w:t>
            </w:r>
          </w:p>
        </w:tc>
        <w:tc>
          <w:tcPr>
            <w:tcW w:w="0" w:type="auto"/>
            <w:tcBorders>
              <w:bottom w:val="single" w:sz="8" w:space="0" w:color="auto"/>
            </w:tcBorders>
            <w:vAlign w:val="center"/>
          </w:tcPr>
          <w:p w14:paraId="59E796E5"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2494C0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0.002</w:t>
            </w:r>
          </w:p>
        </w:tc>
        <w:tc>
          <w:tcPr>
            <w:tcW w:w="0" w:type="auto"/>
            <w:tcBorders>
              <w:bottom w:val="single" w:sz="8" w:space="0" w:color="auto"/>
            </w:tcBorders>
            <w:vAlign w:val="center"/>
          </w:tcPr>
          <w:p w14:paraId="79A0817C"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1D946643"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c>
          <w:tcPr>
            <w:tcW w:w="0" w:type="auto"/>
            <w:tcBorders>
              <w:bottom w:val="single" w:sz="8" w:space="0" w:color="auto"/>
            </w:tcBorders>
            <w:vAlign w:val="center"/>
          </w:tcPr>
          <w:p w14:paraId="6123E7B0" w14:textId="77777777" w:rsidR="00F93D02" w:rsidRPr="003002FA" w:rsidRDefault="00F93D02" w:rsidP="000853AA">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&lt; 0.001</w:t>
            </w:r>
          </w:p>
        </w:tc>
      </w:tr>
    </w:tbl>
    <w:p w14:paraId="33C2A6B4" w14:textId="77777777" w:rsidR="00F93D02" w:rsidRDefault="00F93D02" w:rsidP="003F339B">
      <w:pPr>
        <w:pStyle w:val="Bibliography"/>
        <w:spacing w:line="480" w:lineRule="auto"/>
        <w:jc w:val="both"/>
        <w:rPr>
          <w:rFonts w:ascii="Times New Roman" w:hAnsi="Times New Roman" w:cs="Times New Roman"/>
          <w:color w:val="000000" w:themeColor="text1"/>
          <w:sz w:val="22"/>
          <w:szCs w:val="22"/>
        </w:rPr>
      </w:pPr>
    </w:p>
    <w:p w14:paraId="3135829D"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F23669C"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46D8473E"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D82AC6A"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1CD67E07"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3E49BCF8" w14:textId="6AEDA785" w:rsidR="007A08ED" w:rsidRDefault="00632987" w:rsidP="0088161D">
      <w:pPr>
        <w:pStyle w:val="TableCaption"/>
        <w:spacing w:line="360" w:lineRule="auto"/>
        <w:ind w:left="720"/>
        <w:jc w:val="both"/>
        <w:rPr>
          <w:rFonts w:ascii="Times New Roman" w:hAnsi="Times New Roman" w:cs="Times New Roman"/>
          <w:i w:val="0"/>
          <w:color w:val="000000" w:themeColor="text1"/>
          <w:sz w:val="22"/>
          <w:szCs w:val="22"/>
        </w:rPr>
      </w:pPr>
      <w:r w:rsidRPr="00632987">
        <w:rPr>
          <w:rFonts w:ascii="Times New Roman" w:hAnsi="Times New Roman" w:cs="Times New Roman"/>
          <w:b/>
          <w:i w:val="0"/>
          <w:color w:val="000000" w:themeColor="text1"/>
          <w:sz w:val="22"/>
          <w:szCs w:val="22"/>
        </w:rPr>
        <w:lastRenderedPageBreak/>
        <w:t>Table 2:</w:t>
      </w:r>
      <w:r w:rsidRPr="00632987">
        <w:rPr>
          <w:rFonts w:ascii="Times New Roman" w:hAnsi="Times New Roman" w:cs="Times New Roman"/>
          <w:i w:val="0"/>
          <w:color w:val="000000" w:themeColor="text1"/>
          <w:sz w:val="22"/>
          <w:szCs w:val="22"/>
        </w:rPr>
        <w:t xml:space="preserve"> </w:t>
      </w:r>
      <w:r w:rsidR="007A08ED" w:rsidRPr="00632987">
        <w:rPr>
          <w:rFonts w:ascii="Times New Roman" w:hAnsi="Times New Roman" w:cs="Times New Roman"/>
          <w:i w:val="0"/>
          <w:color w:val="000000" w:themeColor="text1"/>
          <w:sz w:val="22"/>
          <w:szCs w:val="22"/>
        </w:rPr>
        <w:t>GLM results testing the relationship between colour</w:t>
      </w:r>
      <w:r w:rsidR="00AA0596">
        <w:rPr>
          <w:rFonts w:ascii="Times New Roman" w:hAnsi="Times New Roman" w:cs="Times New Roman"/>
          <w:i w:val="0"/>
          <w:color w:val="000000" w:themeColor="text1"/>
          <w:sz w:val="22"/>
          <w:szCs w:val="22"/>
        </w:rPr>
        <w:t>,</w:t>
      </w:r>
      <w:r w:rsidR="007A08ED" w:rsidRPr="00632987">
        <w:rPr>
          <w:rFonts w:ascii="Times New Roman" w:hAnsi="Times New Roman" w:cs="Times New Roman"/>
          <w:i w:val="0"/>
          <w:color w:val="000000" w:themeColor="text1"/>
          <w:sz w:val="22"/>
          <w:szCs w:val="22"/>
        </w:rPr>
        <w:t xml:space="preserve"> </w:t>
      </w:r>
      <w:r w:rsidR="008C2463">
        <w:rPr>
          <w:rFonts w:ascii="Times New Roman" w:hAnsi="Times New Roman" w:cs="Times New Roman"/>
          <w:i w:val="0"/>
          <w:color w:val="000000" w:themeColor="text1"/>
          <w:sz w:val="22"/>
          <w:szCs w:val="22"/>
        </w:rPr>
        <w:t>pattern</w:t>
      </w:r>
      <w:r w:rsidR="007A08ED" w:rsidRPr="00632987">
        <w:rPr>
          <w:rFonts w:ascii="Times New Roman" w:hAnsi="Times New Roman" w:cs="Times New Roman"/>
          <w:i w:val="0"/>
          <w:color w:val="000000" w:themeColor="text1"/>
          <w:sz w:val="22"/>
          <w:szCs w:val="22"/>
        </w:rPr>
        <w:t xml:space="preserve"> orientation</w:t>
      </w:r>
      <w:r w:rsidR="007829FA">
        <w:rPr>
          <w:rFonts w:ascii="Times New Roman" w:hAnsi="Times New Roman" w:cs="Times New Roman"/>
          <w:i w:val="0"/>
          <w:color w:val="000000" w:themeColor="text1"/>
          <w:sz w:val="22"/>
          <w:szCs w:val="22"/>
        </w:rPr>
        <w:t>,</w:t>
      </w:r>
      <w:r w:rsidR="007A08ED" w:rsidRPr="00632987">
        <w:rPr>
          <w:rFonts w:ascii="Times New Roman" w:hAnsi="Times New Roman" w:cs="Times New Roman"/>
          <w:i w:val="0"/>
          <w:color w:val="000000" w:themeColor="text1"/>
          <w:sz w:val="22"/>
          <w:szCs w:val="22"/>
        </w:rPr>
        <w:t xml:space="preserve"> and prey interception. Variables: </w:t>
      </w:r>
      <w:r w:rsidR="007A08ED" w:rsidRPr="009F6F4F">
        <w:rPr>
          <w:rFonts w:ascii="Times New Roman" w:hAnsi="Times New Roman" w:cs="Times New Roman"/>
          <w:color w:val="000000" w:themeColor="text1"/>
          <w:sz w:val="22"/>
          <w:szCs w:val="22"/>
        </w:rPr>
        <w:t>Morph</w:t>
      </w:r>
      <w:r w:rsidR="007A08ED" w:rsidRPr="00632987">
        <w:rPr>
          <w:rFonts w:ascii="Times New Roman" w:hAnsi="Times New Roman" w:cs="Times New Roman"/>
          <w:i w:val="0"/>
          <w:color w:val="000000" w:themeColor="text1"/>
          <w:sz w:val="22"/>
          <w:szCs w:val="22"/>
        </w:rPr>
        <w:t xml:space="preserve"> spider colour morph; </w:t>
      </w:r>
      <w:r w:rsidR="007A08ED" w:rsidRPr="009F6F4F">
        <w:rPr>
          <w:rFonts w:ascii="Times New Roman" w:hAnsi="Times New Roman" w:cs="Times New Roman"/>
          <w:color w:val="000000" w:themeColor="text1"/>
          <w:sz w:val="22"/>
          <w:szCs w:val="22"/>
        </w:rPr>
        <w:t>Orient.</w:t>
      </w:r>
      <w:r w:rsidR="007A08ED" w:rsidRPr="00632987">
        <w:rPr>
          <w:rFonts w:ascii="Times New Roman" w:hAnsi="Times New Roman" w:cs="Times New Roman"/>
          <w:i w:val="0"/>
          <w:color w:val="000000" w:themeColor="text1"/>
          <w:sz w:val="22"/>
          <w:szCs w:val="22"/>
        </w:rPr>
        <w:t xml:space="preserve"> and </w:t>
      </w:r>
      <w:r w:rsidR="007A08ED" w:rsidRPr="009F6F4F">
        <w:rPr>
          <w:rFonts w:ascii="Times New Roman" w:hAnsi="Times New Roman" w:cs="Times New Roman"/>
          <w:color w:val="000000" w:themeColor="text1"/>
          <w:sz w:val="22"/>
          <w:szCs w:val="22"/>
        </w:rPr>
        <w:t>Orient.</w:t>
      </w:r>
      <w:r w:rsidR="007A08ED" w:rsidRPr="009F6F4F">
        <w:rPr>
          <w:rFonts w:ascii="Times New Roman" w:hAnsi="Times New Roman" w:cs="Times New Roman"/>
          <w:color w:val="000000" w:themeColor="text1"/>
          <w:sz w:val="22"/>
          <w:szCs w:val="22"/>
          <w:vertAlign w:val="superscript"/>
        </w:rPr>
        <w:t>2</w:t>
      </w:r>
      <w:r w:rsidR="007A08ED" w:rsidRPr="00632987">
        <w:rPr>
          <w:rFonts w:ascii="Times New Roman" w:hAnsi="Times New Roman" w:cs="Times New Roman"/>
          <w:i w:val="0"/>
          <w:color w:val="000000" w:themeColor="text1"/>
          <w:sz w:val="22"/>
          <w:szCs w:val="22"/>
        </w:rPr>
        <w:t>, linear and quadratic effects of banded colour pattern orientation. Bolded estimates indicate significance at α = 0.05.</w:t>
      </w:r>
    </w:p>
    <w:tbl>
      <w:tblPr>
        <w:tblpPr w:leftFromText="180" w:rightFromText="180" w:vertAnchor="text" w:horzAnchor="page" w:tblpX="3970" w:tblpY="538"/>
        <w:tblW w:w="3058" w:type="pct"/>
        <w:tblLook w:val="07E0" w:firstRow="1" w:lastRow="1" w:firstColumn="1" w:lastColumn="1" w:noHBand="1" w:noVBand="1"/>
      </w:tblPr>
      <w:tblGrid>
        <w:gridCol w:w="2053"/>
        <w:gridCol w:w="1175"/>
        <w:gridCol w:w="847"/>
        <w:gridCol w:w="935"/>
        <w:gridCol w:w="847"/>
      </w:tblGrid>
      <w:tr w:rsidR="00E60B14" w:rsidRPr="003002FA" w14:paraId="24FF079D" w14:textId="77777777" w:rsidTr="00E60B14">
        <w:trPr>
          <w:trHeight w:val="456"/>
        </w:trPr>
        <w:tc>
          <w:tcPr>
            <w:tcW w:w="0" w:type="auto"/>
            <w:tcBorders>
              <w:top w:val="single" w:sz="8" w:space="0" w:color="auto"/>
              <w:bottom w:val="single" w:sz="8" w:space="0" w:color="auto"/>
            </w:tcBorders>
            <w:vAlign w:val="bottom"/>
          </w:tcPr>
          <w:p w14:paraId="1DF4AE8D"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p>
        </w:tc>
        <w:tc>
          <w:tcPr>
            <w:tcW w:w="0" w:type="auto"/>
            <w:tcBorders>
              <w:top w:val="single" w:sz="8" w:space="0" w:color="auto"/>
              <w:bottom w:val="single" w:sz="8" w:space="0" w:color="auto"/>
            </w:tcBorders>
            <w:vAlign w:val="center"/>
          </w:tcPr>
          <w:p w14:paraId="4ED908D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Estimate</w:t>
            </w:r>
          </w:p>
        </w:tc>
        <w:tc>
          <w:tcPr>
            <w:tcW w:w="0" w:type="auto"/>
            <w:tcBorders>
              <w:top w:val="single" w:sz="8" w:space="0" w:color="auto"/>
              <w:bottom w:val="single" w:sz="8" w:space="0" w:color="auto"/>
            </w:tcBorders>
            <w:vAlign w:val="center"/>
          </w:tcPr>
          <w:p w14:paraId="773469E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SE</w:t>
            </w:r>
          </w:p>
        </w:tc>
        <w:tc>
          <w:tcPr>
            <w:tcW w:w="0" w:type="auto"/>
            <w:tcBorders>
              <w:top w:val="single" w:sz="8" w:space="0" w:color="auto"/>
              <w:bottom w:val="single" w:sz="8" w:space="0" w:color="auto"/>
            </w:tcBorders>
            <w:vAlign w:val="center"/>
          </w:tcPr>
          <w:p w14:paraId="30D0C32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t</w:t>
            </w:r>
          </w:p>
        </w:tc>
        <w:tc>
          <w:tcPr>
            <w:tcW w:w="0" w:type="auto"/>
            <w:tcBorders>
              <w:top w:val="single" w:sz="8" w:space="0" w:color="auto"/>
              <w:bottom w:val="single" w:sz="8" w:space="0" w:color="auto"/>
            </w:tcBorders>
            <w:vAlign w:val="center"/>
          </w:tcPr>
          <w:p w14:paraId="53DB740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P</w:t>
            </w:r>
          </w:p>
        </w:tc>
      </w:tr>
      <w:tr w:rsidR="00E60B14" w:rsidRPr="003002FA" w14:paraId="341AA5D8" w14:textId="77777777" w:rsidTr="00E60B14">
        <w:trPr>
          <w:trHeight w:val="444"/>
        </w:trPr>
        <w:tc>
          <w:tcPr>
            <w:tcW w:w="0" w:type="auto"/>
            <w:tcBorders>
              <w:top w:val="single" w:sz="8" w:space="0" w:color="auto"/>
            </w:tcBorders>
          </w:tcPr>
          <w:p w14:paraId="66D3C80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Intercept</w:t>
            </w:r>
          </w:p>
        </w:tc>
        <w:tc>
          <w:tcPr>
            <w:tcW w:w="0" w:type="auto"/>
            <w:tcBorders>
              <w:top w:val="single" w:sz="8" w:space="0" w:color="auto"/>
            </w:tcBorders>
            <w:vAlign w:val="center"/>
          </w:tcPr>
          <w:p w14:paraId="65AEBFDD"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3.185</w:t>
            </w:r>
          </w:p>
        </w:tc>
        <w:tc>
          <w:tcPr>
            <w:tcW w:w="0" w:type="auto"/>
            <w:tcBorders>
              <w:top w:val="single" w:sz="8" w:space="0" w:color="auto"/>
            </w:tcBorders>
            <w:vAlign w:val="center"/>
          </w:tcPr>
          <w:p w14:paraId="7C03680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1.050</w:t>
            </w:r>
          </w:p>
        </w:tc>
        <w:tc>
          <w:tcPr>
            <w:tcW w:w="0" w:type="auto"/>
            <w:tcBorders>
              <w:top w:val="single" w:sz="8" w:space="0" w:color="auto"/>
            </w:tcBorders>
            <w:vAlign w:val="center"/>
          </w:tcPr>
          <w:p w14:paraId="29BA160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3.034</w:t>
            </w:r>
          </w:p>
        </w:tc>
        <w:tc>
          <w:tcPr>
            <w:tcW w:w="0" w:type="auto"/>
            <w:tcBorders>
              <w:top w:val="single" w:sz="8" w:space="0" w:color="auto"/>
            </w:tcBorders>
            <w:vAlign w:val="center"/>
          </w:tcPr>
          <w:p w14:paraId="62ECDE57"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0.003</w:t>
            </w:r>
          </w:p>
        </w:tc>
      </w:tr>
      <w:tr w:rsidR="00E60B14" w:rsidRPr="003002FA" w14:paraId="4A098EEB" w14:textId="77777777" w:rsidTr="00E60B14">
        <w:trPr>
          <w:trHeight w:val="456"/>
        </w:trPr>
        <w:tc>
          <w:tcPr>
            <w:tcW w:w="0" w:type="auto"/>
          </w:tcPr>
          <w:p w14:paraId="7D591B11"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w:t>
            </w:r>
          </w:p>
        </w:tc>
        <w:tc>
          <w:tcPr>
            <w:tcW w:w="0" w:type="auto"/>
            <w:vAlign w:val="center"/>
          </w:tcPr>
          <w:p w14:paraId="5E7065F1"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-0.407</w:t>
            </w:r>
          </w:p>
        </w:tc>
        <w:tc>
          <w:tcPr>
            <w:tcW w:w="0" w:type="auto"/>
            <w:vAlign w:val="center"/>
          </w:tcPr>
          <w:p w14:paraId="1903B7A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1.260</w:t>
            </w:r>
          </w:p>
        </w:tc>
        <w:tc>
          <w:tcPr>
            <w:tcW w:w="0" w:type="auto"/>
            <w:vAlign w:val="center"/>
          </w:tcPr>
          <w:p w14:paraId="3EAA3B9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-0.322</w:t>
            </w:r>
          </w:p>
        </w:tc>
        <w:tc>
          <w:tcPr>
            <w:tcW w:w="0" w:type="auto"/>
            <w:vAlign w:val="center"/>
          </w:tcPr>
          <w:p w14:paraId="23BDF91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0.748</w:t>
            </w:r>
          </w:p>
        </w:tc>
      </w:tr>
      <w:tr w:rsidR="00E60B14" w:rsidRPr="003002FA" w14:paraId="75EE7EE4" w14:textId="77777777" w:rsidTr="00E60B14">
        <w:trPr>
          <w:trHeight w:val="444"/>
        </w:trPr>
        <w:tc>
          <w:tcPr>
            <w:tcW w:w="0" w:type="auto"/>
          </w:tcPr>
          <w:p w14:paraId="6BBCA39C"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p>
        </w:tc>
        <w:tc>
          <w:tcPr>
            <w:tcW w:w="0" w:type="auto"/>
            <w:vAlign w:val="center"/>
          </w:tcPr>
          <w:p w14:paraId="3EDD9A7F"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0.106</w:t>
            </w:r>
          </w:p>
        </w:tc>
        <w:tc>
          <w:tcPr>
            <w:tcW w:w="0" w:type="auto"/>
            <w:vAlign w:val="center"/>
          </w:tcPr>
          <w:p w14:paraId="567CD9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0.048</w:t>
            </w:r>
          </w:p>
        </w:tc>
        <w:tc>
          <w:tcPr>
            <w:tcW w:w="0" w:type="auto"/>
            <w:vAlign w:val="center"/>
          </w:tcPr>
          <w:p w14:paraId="0EB765A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2.221</w:t>
            </w:r>
          </w:p>
        </w:tc>
        <w:tc>
          <w:tcPr>
            <w:tcW w:w="0" w:type="auto"/>
            <w:vAlign w:val="center"/>
          </w:tcPr>
          <w:p w14:paraId="2CC3FDD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0.030</w:t>
            </w:r>
          </w:p>
        </w:tc>
      </w:tr>
      <w:tr w:rsidR="00E60B14" w:rsidRPr="003002FA" w14:paraId="7410B11D" w14:textId="77777777" w:rsidTr="00E60B14">
        <w:trPr>
          <w:trHeight w:val="456"/>
        </w:trPr>
        <w:tc>
          <w:tcPr>
            <w:tcW w:w="0" w:type="auto"/>
          </w:tcPr>
          <w:p w14:paraId="5986E3D8"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Orient.</w:t>
            </w:r>
            <w:r w:rsidRPr="003002FA">
              <w:rPr>
                <w:rFonts w:ascii="Times New Roman" w:hAnsi="Times New Roman" w:cs="Times New Roman"/>
                <w:color w:val="000000" w:themeColor="text1"/>
                <w:sz w:val="22"/>
                <w:szCs w:val="22"/>
                <w:vertAlign w:val="superscript"/>
              </w:rPr>
              <w:t>2</w:t>
            </w:r>
          </w:p>
        </w:tc>
        <w:tc>
          <w:tcPr>
            <w:tcW w:w="0" w:type="auto"/>
            <w:vAlign w:val="center"/>
          </w:tcPr>
          <w:p w14:paraId="26DFA86B"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6D4CC744"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0.001</w:t>
            </w:r>
          </w:p>
        </w:tc>
        <w:tc>
          <w:tcPr>
            <w:tcW w:w="0" w:type="auto"/>
            <w:vAlign w:val="center"/>
          </w:tcPr>
          <w:p w14:paraId="358576F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-2.674</w:t>
            </w:r>
          </w:p>
        </w:tc>
        <w:tc>
          <w:tcPr>
            <w:tcW w:w="0" w:type="auto"/>
            <w:vAlign w:val="center"/>
          </w:tcPr>
          <w:p w14:paraId="5C318D90"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b/>
                <w:color w:val="000000" w:themeColor="text1"/>
                <w:sz w:val="22"/>
                <w:szCs w:val="22"/>
              </w:rPr>
              <w:t>0.009</w:t>
            </w:r>
          </w:p>
        </w:tc>
      </w:tr>
      <w:tr w:rsidR="00E60B14" w:rsidRPr="003002FA" w14:paraId="6CF196D6" w14:textId="77777777" w:rsidTr="00E60B14">
        <w:trPr>
          <w:trHeight w:val="444"/>
        </w:trPr>
        <w:tc>
          <w:tcPr>
            <w:tcW w:w="0" w:type="auto"/>
          </w:tcPr>
          <w:p w14:paraId="3F67A3A4"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p>
        </w:tc>
        <w:tc>
          <w:tcPr>
            <w:tcW w:w="0" w:type="auto"/>
            <w:vAlign w:val="center"/>
          </w:tcPr>
          <w:p w14:paraId="05FD9908"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0.005</w:t>
            </w:r>
          </w:p>
        </w:tc>
        <w:tc>
          <w:tcPr>
            <w:tcW w:w="0" w:type="auto"/>
            <w:vAlign w:val="center"/>
          </w:tcPr>
          <w:p w14:paraId="6CE48233"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0.058</w:t>
            </w:r>
          </w:p>
        </w:tc>
        <w:tc>
          <w:tcPr>
            <w:tcW w:w="0" w:type="auto"/>
            <w:vAlign w:val="center"/>
          </w:tcPr>
          <w:p w14:paraId="1563C48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0.950</w:t>
            </w:r>
          </w:p>
        </w:tc>
        <w:tc>
          <w:tcPr>
            <w:tcW w:w="0" w:type="auto"/>
            <w:vAlign w:val="center"/>
          </w:tcPr>
          <w:p w14:paraId="2F766AF2"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0.925</w:t>
            </w:r>
          </w:p>
        </w:tc>
      </w:tr>
      <w:tr w:rsidR="00E60B14" w:rsidRPr="003002FA" w14:paraId="1908AABD" w14:textId="77777777" w:rsidTr="00E60B14">
        <w:trPr>
          <w:trHeight w:val="466"/>
        </w:trPr>
        <w:tc>
          <w:tcPr>
            <w:tcW w:w="0" w:type="auto"/>
            <w:tcBorders>
              <w:bottom w:val="single" w:sz="8" w:space="0" w:color="auto"/>
            </w:tcBorders>
          </w:tcPr>
          <w:p w14:paraId="0B34702E" w14:textId="77777777" w:rsidR="00E60B14" w:rsidRPr="003002FA" w:rsidRDefault="00E60B14" w:rsidP="00E60B14">
            <w:pPr>
              <w:pStyle w:val="Compact"/>
              <w:spacing w:line="360" w:lineRule="auto"/>
              <w:jc w:val="both"/>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Morph x Orient.</w:t>
            </w:r>
            <w:r w:rsidRPr="003002FA">
              <w:rPr>
                <w:rFonts w:ascii="Times New Roman" w:hAnsi="Times New Roman" w:cs="Times New Roman"/>
                <w:color w:val="000000" w:themeColor="text1"/>
                <w:sz w:val="22"/>
                <w:szCs w:val="22"/>
                <w:vertAlign w:val="superscript"/>
              </w:rPr>
              <w:t>2</w:t>
            </w:r>
          </w:p>
        </w:tc>
        <w:tc>
          <w:tcPr>
            <w:tcW w:w="0" w:type="auto"/>
            <w:tcBorders>
              <w:bottom w:val="single" w:sz="8" w:space="0" w:color="auto"/>
            </w:tcBorders>
            <w:vAlign w:val="center"/>
          </w:tcPr>
          <w:p w14:paraId="75C03F7E"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6B50BA1C"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0.001</w:t>
            </w:r>
          </w:p>
        </w:tc>
        <w:tc>
          <w:tcPr>
            <w:tcW w:w="0" w:type="auto"/>
            <w:tcBorders>
              <w:bottom w:val="single" w:sz="8" w:space="0" w:color="auto"/>
            </w:tcBorders>
            <w:vAlign w:val="center"/>
          </w:tcPr>
          <w:p w14:paraId="1300AF6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0.054</w:t>
            </w:r>
          </w:p>
        </w:tc>
        <w:tc>
          <w:tcPr>
            <w:tcW w:w="0" w:type="auto"/>
            <w:tcBorders>
              <w:bottom w:val="single" w:sz="8" w:space="0" w:color="auto"/>
            </w:tcBorders>
            <w:vAlign w:val="center"/>
          </w:tcPr>
          <w:p w14:paraId="1C558CD6" w14:textId="77777777" w:rsidR="00E60B14" w:rsidRPr="003002FA" w:rsidRDefault="00E60B14" w:rsidP="00E60B14">
            <w:pPr>
              <w:pStyle w:val="Compact"/>
              <w:spacing w:line="360" w:lineRule="auto"/>
              <w:jc w:val="center"/>
              <w:rPr>
                <w:rFonts w:ascii="Times New Roman" w:hAnsi="Times New Roman" w:cs="Times New Roman"/>
                <w:color w:val="000000" w:themeColor="text1"/>
                <w:sz w:val="22"/>
                <w:szCs w:val="22"/>
              </w:rPr>
            </w:pPr>
            <w:r w:rsidRPr="003002FA">
              <w:rPr>
                <w:rFonts w:ascii="Times New Roman" w:hAnsi="Times New Roman" w:cs="Times New Roman"/>
                <w:color w:val="000000" w:themeColor="text1"/>
                <w:sz w:val="22"/>
                <w:szCs w:val="22"/>
              </w:rPr>
              <w:t>0.957</w:t>
            </w:r>
          </w:p>
        </w:tc>
      </w:tr>
    </w:tbl>
    <w:p w14:paraId="175B7D66" w14:textId="77777777" w:rsidR="006A6809" w:rsidRPr="00632987" w:rsidRDefault="006A6809" w:rsidP="0088161D">
      <w:pPr>
        <w:pStyle w:val="TableCaption"/>
        <w:spacing w:line="480" w:lineRule="auto"/>
        <w:jc w:val="both"/>
        <w:rPr>
          <w:rFonts w:ascii="Times New Roman" w:hAnsi="Times New Roman" w:cs="Times New Roman"/>
          <w:i w:val="0"/>
          <w:color w:val="000000" w:themeColor="text1"/>
          <w:sz w:val="22"/>
          <w:szCs w:val="22"/>
        </w:rPr>
      </w:pPr>
    </w:p>
    <w:p w14:paraId="0080103A" w14:textId="77777777" w:rsidR="007A08ED" w:rsidRDefault="007A08ED" w:rsidP="003F339B">
      <w:pPr>
        <w:pStyle w:val="Bibliography"/>
        <w:spacing w:line="480" w:lineRule="auto"/>
        <w:jc w:val="both"/>
        <w:rPr>
          <w:rFonts w:ascii="Times New Roman" w:hAnsi="Times New Roman" w:cs="Times New Roman"/>
          <w:color w:val="000000" w:themeColor="text1"/>
          <w:sz w:val="22"/>
          <w:szCs w:val="22"/>
        </w:rPr>
      </w:pPr>
    </w:p>
    <w:p w14:paraId="1FF427A1" w14:textId="77777777" w:rsidR="00AF0498" w:rsidRDefault="00AF0498" w:rsidP="003F339B">
      <w:pPr>
        <w:pStyle w:val="Bibliography"/>
        <w:spacing w:line="480" w:lineRule="auto"/>
        <w:jc w:val="both"/>
        <w:rPr>
          <w:rFonts w:ascii="Times New Roman" w:hAnsi="Times New Roman" w:cs="Times New Roman"/>
          <w:color w:val="000000" w:themeColor="text1"/>
          <w:sz w:val="22"/>
          <w:szCs w:val="22"/>
        </w:rPr>
      </w:pPr>
    </w:p>
    <w:p w14:paraId="0429055B"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4D583B73"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373C5B47" w14:textId="77777777" w:rsidR="00C50E7D" w:rsidRDefault="00C50E7D" w:rsidP="003F339B">
      <w:pPr>
        <w:pStyle w:val="Bibliography"/>
        <w:spacing w:line="480" w:lineRule="auto"/>
        <w:jc w:val="both"/>
        <w:rPr>
          <w:rFonts w:ascii="Times New Roman" w:hAnsi="Times New Roman" w:cs="Times New Roman"/>
          <w:color w:val="000000" w:themeColor="text1"/>
          <w:sz w:val="22"/>
          <w:szCs w:val="22"/>
        </w:rPr>
      </w:pPr>
    </w:p>
    <w:p w14:paraId="2003D814" w14:textId="77777777" w:rsidR="00102249" w:rsidRPr="003002FA" w:rsidRDefault="00102249" w:rsidP="003F339B">
      <w:pPr>
        <w:pStyle w:val="Bibliography"/>
        <w:spacing w:line="480" w:lineRule="auto"/>
        <w:jc w:val="both"/>
        <w:rPr>
          <w:rFonts w:ascii="Times New Roman" w:hAnsi="Times New Roman" w:cs="Times New Roman"/>
          <w:color w:val="000000" w:themeColor="text1"/>
          <w:sz w:val="22"/>
          <w:szCs w:val="22"/>
        </w:rPr>
      </w:pPr>
    </w:p>
    <w:sectPr w:rsidR="00102249" w:rsidRPr="003002FA" w:rsidSect="003002FA">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C1D76" w14:textId="77777777" w:rsidR="007873E7" w:rsidRDefault="007873E7">
      <w:pPr>
        <w:spacing w:after="0"/>
      </w:pPr>
      <w:r>
        <w:separator/>
      </w:r>
    </w:p>
  </w:endnote>
  <w:endnote w:type="continuationSeparator" w:id="0">
    <w:p w14:paraId="5F5C8F4F" w14:textId="77777777" w:rsidR="007873E7" w:rsidRDefault="007873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A6B4B" w14:textId="77777777" w:rsidR="007873E7" w:rsidRDefault="007873E7">
      <w:r>
        <w:separator/>
      </w:r>
    </w:p>
  </w:footnote>
  <w:footnote w:type="continuationSeparator" w:id="0">
    <w:p w14:paraId="4C5164E7" w14:textId="77777777" w:rsidR="007873E7" w:rsidRDefault="007873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60DDD4"/>
    <w:multiLevelType w:val="multilevel"/>
    <w:tmpl w:val="716CD2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6E259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 White">
    <w15:presenceInfo w15:providerId="None" w15:userId="T Whi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15FE"/>
    <w:rsid w:val="00011C8B"/>
    <w:rsid w:val="00013429"/>
    <w:rsid w:val="00014277"/>
    <w:rsid w:val="00032783"/>
    <w:rsid w:val="00033AF3"/>
    <w:rsid w:val="00044789"/>
    <w:rsid w:val="00046003"/>
    <w:rsid w:val="00046AB9"/>
    <w:rsid w:val="00056E49"/>
    <w:rsid w:val="00060F6B"/>
    <w:rsid w:val="00061088"/>
    <w:rsid w:val="00062377"/>
    <w:rsid w:val="000634B6"/>
    <w:rsid w:val="00070F71"/>
    <w:rsid w:val="00073CD1"/>
    <w:rsid w:val="00073D1C"/>
    <w:rsid w:val="00076B7B"/>
    <w:rsid w:val="00080879"/>
    <w:rsid w:val="00085116"/>
    <w:rsid w:val="000853AA"/>
    <w:rsid w:val="00087015"/>
    <w:rsid w:val="00093EA6"/>
    <w:rsid w:val="00094E30"/>
    <w:rsid w:val="000B1014"/>
    <w:rsid w:val="000C0E9C"/>
    <w:rsid w:val="000C140E"/>
    <w:rsid w:val="000C7C5C"/>
    <w:rsid w:val="000D5F8D"/>
    <w:rsid w:val="000E275F"/>
    <w:rsid w:val="000E434E"/>
    <w:rsid w:val="000E65D2"/>
    <w:rsid w:val="000F2F10"/>
    <w:rsid w:val="000F42DD"/>
    <w:rsid w:val="000F4331"/>
    <w:rsid w:val="000F484F"/>
    <w:rsid w:val="000F4EB0"/>
    <w:rsid w:val="00102249"/>
    <w:rsid w:val="00104775"/>
    <w:rsid w:val="00126383"/>
    <w:rsid w:val="00130414"/>
    <w:rsid w:val="001420AE"/>
    <w:rsid w:val="001429FB"/>
    <w:rsid w:val="00144490"/>
    <w:rsid w:val="001620BE"/>
    <w:rsid w:val="001755C8"/>
    <w:rsid w:val="00175E7B"/>
    <w:rsid w:val="00181AB5"/>
    <w:rsid w:val="00184FD4"/>
    <w:rsid w:val="00185F4E"/>
    <w:rsid w:val="001A4535"/>
    <w:rsid w:val="001A6EB2"/>
    <w:rsid w:val="001A76B8"/>
    <w:rsid w:val="001B1C24"/>
    <w:rsid w:val="001B3BB5"/>
    <w:rsid w:val="001C0B26"/>
    <w:rsid w:val="001C1EA5"/>
    <w:rsid w:val="001C4667"/>
    <w:rsid w:val="001D1DA2"/>
    <w:rsid w:val="001D6DB3"/>
    <w:rsid w:val="001E6556"/>
    <w:rsid w:val="001F2969"/>
    <w:rsid w:val="001F4872"/>
    <w:rsid w:val="001F7898"/>
    <w:rsid w:val="002008C7"/>
    <w:rsid w:val="00205DC4"/>
    <w:rsid w:val="00206228"/>
    <w:rsid w:val="00213355"/>
    <w:rsid w:val="00217EF2"/>
    <w:rsid w:val="00231537"/>
    <w:rsid w:val="00240531"/>
    <w:rsid w:val="00244CC0"/>
    <w:rsid w:val="002572C4"/>
    <w:rsid w:val="00260D38"/>
    <w:rsid w:val="002659B6"/>
    <w:rsid w:val="00267B93"/>
    <w:rsid w:val="002A0F61"/>
    <w:rsid w:val="002A5A5A"/>
    <w:rsid w:val="002A7AE7"/>
    <w:rsid w:val="002B1BC5"/>
    <w:rsid w:val="002B24B2"/>
    <w:rsid w:val="002C796A"/>
    <w:rsid w:val="002D1BF9"/>
    <w:rsid w:val="002E1DD7"/>
    <w:rsid w:val="002E3943"/>
    <w:rsid w:val="002F1817"/>
    <w:rsid w:val="002F212E"/>
    <w:rsid w:val="003002FA"/>
    <w:rsid w:val="00317681"/>
    <w:rsid w:val="00320D83"/>
    <w:rsid w:val="00322EFC"/>
    <w:rsid w:val="003238C1"/>
    <w:rsid w:val="00326636"/>
    <w:rsid w:val="00326719"/>
    <w:rsid w:val="003339CD"/>
    <w:rsid w:val="00346C93"/>
    <w:rsid w:val="00347C3E"/>
    <w:rsid w:val="00353746"/>
    <w:rsid w:val="00353F51"/>
    <w:rsid w:val="003566DB"/>
    <w:rsid w:val="003616A2"/>
    <w:rsid w:val="00366055"/>
    <w:rsid w:val="00377BB8"/>
    <w:rsid w:val="0038121A"/>
    <w:rsid w:val="00382F36"/>
    <w:rsid w:val="00390CAE"/>
    <w:rsid w:val="003B1A66"/>
    <w:rsid w:val="003C14E4"/>
    <w:rsid w:val="003D15DC"/>
    <w:rsid w:val="003D6EEC"/>
    <w:rsid w:val="003E193C"/>
    <w:rsid w:val="003E750F"/>
    <w:rsid w:val="003F339B"/>
    <w:rsid w:val="00404FAF"/>
    <w:rsid w:val="0040583F"/>
    <w:rsid w:val="00405B71"/>
    <w:rsid w:val="00405DB3"/>
    <w:rsid w:val="0040712A"/>
    <w:rsid w:val="0041198B"/>
    <w:rsid w:val="00417F53"/>
    <w:rsid w:val="00425716"/>
    <w:rsid w:val="00432EB9"/>
    <w:rsid w:val="00436E80"/>
    <w:rsid w:val="004616A8"/>
    <w:rsid w:val="004653DD"/>
    <w:rsid w:val="004670E6"/>
    <w:rsid w:val="00470CA9"/>
    <w:rsid w:val="0047251C"/>
    <w:rsid w:val="00476220"/>
    <w:rsid w:val="004764D4"/>
    <w:rsid w:val="004800DD"/>
    <w:rsid w:val="00484683"/>
    <w:rsid w:val="00485C7B"/>
    <w:rsid w:val="00490E9D"/>
    <w:rsid w:val="00491A58"/>
    <w:rsid w:val="004958C9"/>
    <w:rsid w:val="004A519A"/>
    <w:rsid w:val="004A66EA"/>
    <w:rsid w:val="004B0205"/>
    <w:rsid w:val="004B0695"/>
    <w:rsid w:val="004B1FEC"/>
    <w:rsid w:val="004C4D57"/>
    <w:rsid w:val="004D3279"/>
    <w:rsid w:val="004D4D22"/>
    <w:rsid w:val="004D7F33"/>
    <w:rsid w:val="004E0618"/>
    <w:rsid w:val="004E29B3"/>
    <w:rsid w:val="004E2BE2"/>
    <w:rsid w:val="004E68B0"/>
    <w:rsid w:val="004E6CCF"/>
    <w:rsid w:val="004F011C"/>
    <w:rsid w:val="005010A0"/>
    <w:rsid w:val="00513DF3"/>
    <w:rsid w:val="00520405"/>
    <w:rsid w:val="005241E6"/>
    <w:rsid w:val="005303D0"/>
    <w:rsid w:val="0053513A"/>
    <w:rsid w:val="00546C4B"/>
    <w:rsid w:val="00547D6E"/>
    <w:rsid w:val="005532D5"/>
    <w:rsid w:val="005574B0"/>
    <w:rsid w:val="00560427"/>
    <w:rsid w:val="00560DEE"/>
    <w:rsid w:val="00560E7C"/>
    <w:rsid w:val="00565CEC"/>
    <w:rsid w:val="0056625F"/>
    <w:rsid w:val="00571495"/>
    <w:rsid w:val="005716FB"/>
    <w:rsid w:val="00571BA2"/>
    <w:rsid w:val="005763ED"/>
    <w:rsid w:val="00590D07"/>
    <w:rsid w:val="005914AE"/>
    <w:rsid w:val="0059364A"/>
    <w:rsid w:val="005A0867"/>
    <w:rsid w:val="005A0870"/>
    <w:rsid w:val="005A1B25"/>
    <w:rsid w:val="005A3381"/>
    <w:rsid w:val="005A453F"/>
    <w:rsid w:val="005A7BE5"/>
    <w:rsid w:val="005B2FFA"/>
    <w:rsid w:val="005B61B7"/>
    <w:rsid w:val="005C067D"/>
    <w:rsid w:val="005C09B8"/>
    <w:rsid w:val="005D07E7"/>
    <w:rsid w:val="005D0B1D"/>
    <w:rsid w:val="005D29B4"/>
    <w:rsid w:val="005D6C90"/>
    <w:rsid w:val="005D7792"/>
    <w:rsid w:val="005E417A"/>
    <w:rsid w:val="005E4AD8"/>
    <w:rsid w:val="005E7B36"/>
    <w:rsid w:val="005F7568"/>
    <w:rsid w:val="00600925"/>
    <w:rsid w:val="00602DBF"/>
    <w:rsid w:val="00604A30"/>
    <w:rsid w:val="00612E83"/>
    <w:rsid w:val="00613FC8"/>
    <w:rsid w:val="006143D1"/>
    <w:rsid w:val="0061669E"/>
    <w:rsid w:val="0062160B"/>
    <w:rsid w:val="00625551"/>
    <w:rsid w:val="00630398"/>
    <w:rsid w:val="00632987"/>
    <w:rsid w:val="006472F7"/>
    <w:rsid w:val="00662A4E"/>
    <w:rsid w:val="00666FAA"/>
    <w:rsid w:val="00670097"/>
    <w:rsid w:val="00671635"/>
    <w:rsid w:val="006717A3"/>
    <w:rsid w:val="00675EA9"/>
    <w:rsid w:val="00686678"/>
    <w:rsid w:val="006875FD"/>
    <w:rsid w:val="00695304"/>
    <w:rsid w:val="00697851"/>
    <w:rsid w:val="006A6809"/>
    <w:rsid w:val="006B78C7"/>
    <w:rsid w:val="006C4280"/>
    <w:rsid w:val="006C7052"/>
    <w:rsid w:val="006D3AE7"/>
    <w:rsid w:val="006D4B1E"/>
    <w:rsid w:val="006E0B0A"/>
    <w:rsid w:val="006F4A25"/>
    <w:rsid w:val="007000CC"/>
    <w:rsid w:val="00725C30"/>
    <w:rsid w:val="0073713C"/>
    <w:rsid w:val="00747D6B"/>
    <w:rsid w:val="007501DE"/>
    <w:rsid w:val="00755505"/>
    <w:rsid w:val="007709BF"/>
    <w:rsid w:val="00772A34"/>
    <w:rsid w:val="00775B7D"/>
    <w:rsid w:val="00775C8A"/>
    <w:rsid w:val="0077797A"/>
    <w:rsid w:val="00781B6E"/>
    <w:rsid w:val="007829FA"/>
    <w:rsid w:val="00784D58"/>
    <w:rsid w:val="007873E7"/>
    <w:rsid w:val="00795B82"/>
    <w:rsid w:val="007A08ED"/>
    <w:rsid w:val="007A7ED1"/>
    <w:rsid w:val="007B3095"/>
    <w:rsid w:val="007C0EAE"/>
    <w:rsid w:val="007C595C"/>
    <w:rsid w:val="007C5BED"/>
    <w:rsid w:val="007E49B6"/>
    <w:rsid w:val="007E4EE6"/>
    <w:rsid w:val="007F17D1"/>
    <w:rsid w:val="007F4C22"/>
    <w:rsid w:val="007F7430"/>
    <w:rsid w:val="00801499"/>
    <w:rsid w:val="008032CB"/>
    <w:rsid w:val="008059AB"/>
    <w:rsid w:val="00805B08"/>
    <w:rsid w:val="008060F0"/>
    <w:rsid w:val="0081459D"/>
    <w:rsid w:val="0081480D"/>
    <w:rsid w:val="008165BE"/>
    <w:rsid w:val="00820AAE"/>
    <w:rsid w:val="008213DD"/>
    <w:rsid w:val="00823EC6"/>
    <w:rsid w:val="0083524D"/>
    <w:rsid w:val="00835A49"/>
    <w:rsid w:val="00835B82"/>
    <w:rsid w:val="008430B0"/>
    <w:rsid w:val="00844425"/>
    <w:rsid w:val="008477A1"/>
    <w:rsid w:val="00850F16"/>
    <w:rsid w:val="00851FEB"/>
    <w:rsid w:val="00852B03"/>
    <w:rsid w:val="00855891"/>
    <w:rsid w:val="00856D99"/>
    <w:rsid w:val="00857407"/>
    <w:rsid w:val="0086407A"/>
    <w:rsid w:val="00875FBE"/>
    <w:rsid w:val="0088161D"/>
    <w:rsid w:val="00881D4A"/>
    <w:rsid w:val="00883404"/>
    <w:rsid w:val="008852BD"/>
    <w:rsid w:val="00891528"/>
    <w:rsid w:val="00893187"/>
    <w:rsid w:val="008935E3"/>
    <w:rsid w:val="00894A12"/>
    <w:rsid w:val="00896D4B"/>
    <w:rsid w:val="008A115C"/>
    <w:rsid w:val="008A285A"/>
    <w:rsid w:val="008A48D3"/>
    <w:rsid w:val="008B0CF6"/>
    <w:rsid w:val="008B2CD1"/>
    <w:rsid w:val="008B4590"/>
    <w:rsid w:val="008B5AC7"/>
    <w:rsid w:val="008B5EC8"/>
    <w:rsid w:val="008C2463"/>
    <w:rsid w:val="008C672D"/>
    <w:rsid w:val="008D1D81"/>
    <w:rsid w:val="008D6863"/>
    <w:rsid w:val="008E08A5"/>
    <w:rsid w:val="008E79CE"/>
    <w:rsid w:val="008E7B18"/>
    <w:rsid w:val="008F0BCD"/>
    <w:rsid w:val="008F18DF"/>
    <w:rsid w:val="008F23A0"/>
    <w:rsid w:val="00901E34"/>
    <w:rsid w:val="00902468"/>
    <w:rsid w:val="0091262A"/>
    <w:rsid w:val="009152DE"/>
    <w:rsid w:val="0092337E"/>
    <w:rsid w:val="00924BA5"/>
    <w:rsid w:val="00935AE3"/>
    <w:rsid w:val="00941924"/>
    <w:rsid w:val="009422A3"/>
    <w:rsid w:val="009423A3"/>
    <w:rsid w:val="00947BD6"/>
    <w:rsid w:val="00952F4E"/>
    <w:rsid w:val="00956757"/>
    <w:rsid w:val="00964403"/>
    <w:rsid w:val="009662FF"/>
    <w:rsid w:val="009703E1"/>
    <w:rsid w:val="00970714"/>
    <w:rsid w:val="009816F9"/>
    <w:rsid w:val="00994668"/>
    <w:rsid w:val="009A1DF1"/>
    <w:rsid w:val="009A23D3"/>
    <w:rsid w:val="009A3EEC"/>
    <w:rsid w:val="009A712C"/>
    <w:rsid w:val="009B54EE"/>
    <w:rsid w:val="009C55C0"/>
    <w:rsid w:val="009D47C3"/>
    <w:rsid w:val="009E2EC7"/>
    <w:rsid w:val="009E5F8C"/>
    <w:rsid w:val="009E777F"/>
    <w:rsid w:val="009F091F"/>
    <w:rsid w:val="009F1187"/>
    <w:rsid w:val="009F6F4F"/>
    <w:rsid w:val="00A002B1"/>
    <w:rsid w:val="00A06553"/>
    <w:rsid w:val="00A219A0"/>
    <w:rsid w:val="00A47427"/>
    <w:rsid w:val="00A5635F"/>
    <w:rsid w:val="00A563CD"/>
    <w:rsid w:val="00A60496"/>
    <w:rsid w:val="00A95DB0"/>
    <w:rsid w:val="00AA0596"/>
    <w:rsid w:val="00AA7845"/>
    <w:rsid w:val="00AB21CE"/>
    <w:rsid w:val="00AB5DD4"/>
    <w:rsid w:val="00AC1D64"/>
    <w:rsid w:val="00AC274A"/>
    <w:rsid w:val="00AC6331"/>
    <w:rsid w:val="00AC7E9E"/>
    <w:rsid w:val="00AD1508"/>
    <w:rsid w:val="00AD4224"/>
    <w:rsid w:val="00AE10AA"/>
    <w:rsid w:val="00AE3816"/>
    <w:rsid w:val="00AE5D2C"/>
    <w:rsid w:val="00AF0498"/>
    <w:rsid w:val="00AF2C1B"/>
    <w:rsid w:val="00AF4520"/>
    <w:rsid w:val="00AF5C9C"/>
    <w:rsid w:val="00B02C6D"/>
    <w:rsid w:val="00B03E37"/>
    <w:rsid w:val="00B0552D"/>
    <w:rsid w:val="00B12EE5"/>
    <w:rsid w:val="00B130AF"/>
    <w:rsid w:val="00B1462C"/>
    <w:rsid w:val="00B23309"/>
    <w:rsid w:val="00B2349B"/>
    <w:rsid w:val="00B26B83"/>
    <w:rsid w:val="00B27868"/>
    <w:rsid w:val="00B302AC"/>
    <w:rsid w:val="00B30D4D"/>
    <w:rsid w:val="00B42CBE"/>
    <w:rsid w:val="00B42EE2"/>
    <w:rsid w:val="00B570F9"/>
    <w:rsid w:val="00B60EB4"/>
    <w:rsid w:val="00B62543"/>
    <w:rsid w:val="00B67257"/>
    <w:rsid w:val="00B70082"/>
    <w:rsid w:val="00B70433"/>
    <w:rsid w:val="00B75DF7"/>
    <w:rsid w:val="00B8122E"/>
    <w:rsid w:val="00B830ED"/>
    <w:rsid w:val="00B84EBB"/>
    <w:rsid w:val="00B86B75"/>
    <w:rsid w:val="00B905D7"/>
    <w:rsid w:val="00B9447E"/>
    <w:rsid w:val="00BA00E3"/>
    <w:rsid w:val="00BA1BA3"/>
    <w:rsid w:val="00BA6906"/>
    <w:rsid w:val="00BB44B7"/>
    <w:rsid w:val="00BC48D5"/>
    <w:rsid w:val="00BD250B"/>
    <w:rsid w:val="00BD2684"/>
    <w:rsid w:val="00BD493A"/>
    <w:rsid w:val="00BE0E2A"/>
    <w:rsid w:val="00BE325B"/>
    <w:rsid w:val="00BE45C3"/>
    <w:rsid w:val="00BE48D0"/>
    <w:rsid w:val="00BF4F11"/>
    <w:rsid w:val="00BF7857"/>
    <w:rsid w:val="00C00B1A"/>
    <w:rsid w:val="00C0360D"/>
    <w:rsid w:val="00C036EB"/>
    <w:rsid w:val="00C11EA9"/>
    <w:rsid w:val="00C16E20"/>
    <w:rsid w:val="00C21A3B"/>
    <w:rsid w:val="00C22DB1"/>
    <w:rsid w:val="00C27A74"/>
    <w:rsid w:val="00C30C2E"/>
    <w:rsid w:val="00C3240C"/>
    <w:rsid w:val="00C36279"/>
    <w:rsid w:val="00C50E7D"/>
    <w:rsid w:val="00C52FB6"/>
    <w:rsid w:val="00C54168"/>
    <w:rsid w:val="00C561D6"/>
    <w:rsid w:val="00C61699"/>
    <w:rsid w:val="00C6222C"/>
    <w:rsid w:val="00C6347A"/>
    <w:rsid w:val="00C653AB"/>
    <w:rsid w:val="00C679F7"/>
    <w:rsid w:val="00C74E85"/>
    <w:rsid w:val="00C821B9"/>
    <w:rsid w:val="00C86241"/>
    <w:rsid w:val="00C873CB"/>
    <w:rsid w:val="00C9591C"/>
    <w:rsid w:val="00CA0921"/>
    <w:rsid w:val="00CA5EDE"/>
    <w:rsid w:val="00CA6D2B"/>
    <w:rsid w:val="00CB0301"/>
    <w:rsid w:val="00CC632F"/>
    <w:rsid w:val="00CE35DC"/>
    <w:rsid w:val="00CF4523"/>
    <w:rsid w:val="00CF45B6"/>
    <w:rsid w:val="00CF5EEB"/>
    <w:rsid w:val="00CF6BF8"/>
    <w:rsid w:val="00D02286"/>
    <w:rsid w:val="00D03807"/>
    <w:rsid w:val="00D04AB4"/>
    <w:rsid w:val="00D0512C"/>
    <w:rsid w:val="00D05691"/>
    <w:rsid w:val="00D1301A"/>
    <w:rsid w:val="00D22574"/>
    <w:rsid w:val="00D248A8"/>
    <w:rsid w:val="00D25719"/>
    <w:rsid w:val="00D34E39"/>
    <w:rsid w:val="00D418C5"/>
    <w:rsid w:val="00D447C0"/>
    <w:rsid w:val="00D45A60"/>
    <w:rsid w:val="00D45DB5"/>
    <w:rsid w:val="00D46DC3"/>
    <w:rsid w:val="00D50A79"/>
    <w:rsid w:val="00D630FB"/>
    <w:rsid w:val="00D70096"/>
    <w:rsid w:val="00D7731A"/>
    <w:rsid w:val="00D86D04"/>
    <w:rsid w:val="00D9031A"/>
    <w:rsid w:val="00D973E9"/>
    <w:rsid w:val="00DA1BBA"/>
    <w:rsid w:val="00DA1F5D"/>
    <w:rsid w:val="00DA2596"/>
    <w:rsid w:val="00DA488D"/>
    <w:rsid w:val="00DB4810"/>
    <w:rsid w:val="00DC1E25"/>
    <w:rsid w:val="00DC21C3"/>
    <w:rsid w:val="00DC789F"/>
    <w:rsid w:val="00DD62AE"/>
    <w:rsid w:val="00DE3D79"/>
    <w:rsid w:val="00DE5A9B"/>
    <w:rsid w:val="00DE687B"/>
    <w:rsid w:val="00DF5810"/>
    <w:rsid w:val="00E02A29"/>
    <w:rsid w:val="00E04F2C"/>
    <w:rsid w:val="00E14928"/>
    <w:rsid w:val="00E1525D"/>
    <w:rsid w:val="00E212BD"/>
    <w:rsid w:val="00E21EA5"/>
    <w:rsid w:val="00E22198"/>
    <w:rsid w:val="00E239BF"/>
    <w:rsid w:val="00E2645B"/>
    <w:rsid w:val="00E30110"/>
    <w:rsid w:val="00E30873"/>
    <w:rsid w:val="00E315A3"/>
    <w:rsid w:val="00E32165"/>
    <w:rsid w:val="00E344D2"/>
    <w:rsid w:val="00E35730"/>
    <w:rsid w:val="00E4313C"/>
    <w:rsid w:val="00E44FF7"/>
    <w:rsid w:val="00E60B14"/>
    <w:rsid w:val="00E670BC"/>
    <w:rsid w:val="00E80827"/>
    <w:rsid w:val="00E91377"/>
    <w:rsid w:val="00EA534A"/>
    <w:rsid w:val="00EB1947"/>
    <w:rsid w:val="00EC49C2"/>
    <w:rsid w:val="00EC4F9C"/>
    <w:rsid w:val="00EC6D0C"/>
    <w:rsid w:val="00ED09D1"/>
    <w:rsid w:val="00ED6728"/>
    <w:rsid w:val="00EF76FC"/>
    <w:rsid w:val="00F006E7"/>
    <w:rsid w:val="00F0628A"/>
    <w:rsid w:val="00F06D83"/>
    <w:rsid w:val="00F229E3"/>
    <w:rsid w:val="00F32467"/>
    <w:rsid w:val="00F34AFD"/>
    <w:rsid w:val="00F37BD3"/>
    <w:rsid w:val="00F41620"/>
    <w:rsid w:val="00F44176"/>
    <w:rsid w:val="00F50CBA"/>
    <w:rsid w:val="00F513E7"/>
    <w:rsid w:val="00F53BD0"/>
    <w:rsid w:val="00F57867"/>
    <w:rsid w:val="00F57C7D"/>
    <w:rsid w:val="00F87290"/>
    <w:rsid w:val="00F876CF"/>
    <w:rsid w:val="00F9113E"/>
    <w:rsid w:val="00F937C6"/>
    <w:rsid w:val="00F93D02"/>
    <w:rsid w:val="00F943F0"/>
    <w:rsid w:val="00F963F1"/>
    <w:rsid w:val="00F97EF9"/>
    <w:rsid w:val="00FA0A9B"/>
    <w:rsid w:val="00FA1256"/>
    <w:rsid w:val="00FA186B"/>
    <w:rsid w:val="00FA59F3"/>
    <w:rsid w:val="00FB3157"/>
    <w:rsid w:val="00FB3947"/>
    <w:rsid w:val="00FB462D"/>
    <w:rsid w:val="00FB5578"/>
    <w:rsid w:val="00FB6218"/>
    <w:rsid w:val="00FD2303"/>
    <w:rsid w:val="00FD2859"/>
    <w:rsid w:val="00FD29F6"/>
    <w:rsid w:val="00FE14F2"/>
    <w:rsid w:val="00FE19E8"/>
    <w:rsid w:val="00FE32BD"/>
    <w:rsid w:val="00FE4506"/>
    <w:rsid w:val="00FE7A60"/>
    <w:rsid w:val="00FF479E"/>
    <w:rsid w:val="00FF51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CB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300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2755</Words>
  <Characters>15706</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 White</cp:lastModifiedBy>
  <cp:revision>578</cp:revision>
  <dcterms:created xsi:type="dcterms:W3CDTF">2017-01-12T21:50:00Z</dcterms:created>
  <dcterms:modified xsi:type="dcterms:W3CDTF">2017-02-25T00:43:00Z</dcterms:modified>
</cp:coreProperties>
</file>